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E3E11" w14:textId="77777777" w:rsidR="00BC1846" w:rsidRDefault="00BC1846">
      <w:pPr>
        <w:pStyle w:val="HTMLPreformatted"/>
        <w:jc w:val="center"/>
        <w:rPr>
          <w:color w:val="000000"/>
        </w:rPr>
        <w:pPrChange w:id="0" w:author="Franck A." w:date="2018-11-05T09:28:00Z">
          <w:pPr>
            <w:pStyle w:val="HTMLPreformatted"/>
          </w:pPr>
        </w:pPrChange>
      </w:pPr>
      <w:bookmarkStart w:id="1" w:name="_GoBack"/>
      <w:bookmarkEnd w:id="1"/>
      <w:r>
        <w:rPr>
          <w:color w:val="000000"/>
        </w:rPr>
        <w:t xml:space="preserve">The </w:t>
      </w:r>
      <w:del w:id="2" w:author="Franck A." w:date="2018-11-05T09:27:00Z">
        <w:r w:rsidDel="00ED064F">
          <w:rPr>
            <w:color w:val="000000"/>
          </w:rPr>
          <w:delText>Apache Software Foundation</w:delText>
        </w:r>
      </w:del>
      <w:commentRangeStart w:id="3"/>
      <w:ins w:id="4" w:author="Franck A." w:date="2018-11-05T09:27:00Z">
        <w:r w:rsidR="00ED064F">
          <w:rPr>
            <w:color w:val="000000"/>
          </w:rPr>
          <w:t>V</w:t>
        </w:r>
      </w:ins>
      <w:ins w:id="5" w:author="Franck A." w:date="2018-11-05T09:28:00Z">
        <w:r w:rsidR="00ED064F">
          <w:rPr>
            <w:color w:val="000000"/>
          </w:rPr>
          <w:t>ISR Project</w:t>
        </w:r>
      </w:ins>
      <w:commentRangeEnd w:id="3"/>
      <w:ins w:id="6" w:author="Franck A." w:date="2018-11-05T10:26:00Z">
        <w:r w:rsidR="00933EA6">
          <w:rPr>
            <w:rStyle w:val="CommentReference"/>
            <w:rFonts w:asciiTheme="minorHAnsi" w:eastAsiaTheme="minorHAnsi" w:hAnsiTheme="minorHAnsi" w:cstheme="minorBidi"/>
            <w:lang w:eastAsia="en-US"/>
          </w:rPr>
          <w:commentReference w:id="3"/>
        </w:r>
      </w:ins>
    </w:p>
    <w:p w14:paraId="09FFBE3D" w14:textId="77777777" w:rsidR="00BC1846" w:rsidRDefault="00BC1846">
      <w:pPr>
        <w:pStyle w:val="HTMLPreformatted"/>
        <w:jc w:val="center"/>
        <w:rPr>
          <w:color w:val="000000"/>
        </w:rPr>
        <w:pPrChange w:id="7" w:author="Franck A." w:date="2018-11-05T09:28:00Z">
          <w:pPr>
            <w:pStyle w:val="HTMLPreformatted"/>
          </w:pPr>
        </w:pPrChange>
      </w:pPr>
      <w:r>
        <w:rPr>
          <w:color w:val="000000"/>
        </w:rPr>
        <w:t xml:space="preserve">Software Grant and </w:t>
      </w:r>
      <w:commentRangeStart w:id="8"/>
      <w:r>
        <w:rPr>
          <w:color w:val="000000"/>
        </w:rPr>
        <w:t>Corporate</w:t>
      </w:r>
      <w:commentRangeEnd w:id="8"/>
      <w:r w:rsidR="00ED064F">
        <w:rPr>
          <w:rStyle w:val="CommentReference"/>
          <w:rFonts w:asciiTheme="minorHAnsi" w:eastAsiaTheme="minorHAnsi" w:hAnsiTheme="minorHAnsi" w:cstheme="minorBidi"/>
          <w:lang w:eastAsia="en-US"/>
        </w:rPr>
        <w:commentReference w:id="8"/>
      </w:r>
      <w:r>
        <w:rPr>
          <w:color w:val="000000"/>
        </w:rPr>
        <w:t xml:space="preserve"> Contributor License Agreement ("Agreement")</w:t>
      </w:r>
    </w:p>
    <w:p w14:paraId="3331D625" w14:textId="77777777" w:rsidR="00BC1846" w:rsidDel="00ED064F" w:rsidRDefault="00BC1846">
      <w:pPr>
        <w:pStyle w:val="HTMLPreformatted"/>
        <w:jc w:val="center"/>
        <w:rPr>
          <w:del w:id="9" w:author="Franck A." w:date="2018-11-05T09:25:00Z"/>
          <w:color w:val="000000"/>
        </w:rPr>
        <w:pPrChange w:id="10" w:author="Franck A." w:date="2018-11-05T09:28:00Z">
          <w:pPr>
            <w:pStyle w:val="HTMLPreformatted"/>
          </w:pPr>
        </w:pPrChange>
      </w:pPr>
      <w:del w:id="11" w:author="Franck A." w:date="2018-11-05T09:25:00Z">
        <w:r w:rsidDel="00ED064F">
          <w:rPr>
            <w:color w:val="000000"/>
          </w:rPr>
          <w:delText>http://www.apache.org/</w:delText>
        </w:r>
        <w:commentRangeStart w:id="12"/>
        <w:r w:rsidDel="00ED064F">
          <w:rPr>
            <w:color w:val="000000"/>
          </w:rPr>
          <w:delText>licenses</w:delText>
        </w:r>
      </w:del>
      <w:commentRangeEnd w:id="12"/>
      <w:r w:rsidR="00ED064F">
        <w:rPr>
          <w:rStyle w:val="CommentReference"/>
          <w:rFonts w:asciiTheme="minorHAnsi" w:eastAsiaTheme="minorHAnsi" w:hAnsiTheme="minorHAnsi" w:cstheme="minorBidi"/>
          <w:lang w:eastAsia="en-US"/>
        </w:rPr>
        <w:commentReference w:id="12"/>
      </w:r>
      <w:del w:id="13" w:author="Franck A." w:date="2018-11-05T09:25:00Z">
        <w:r w:rsidDel="00ED064F">
          <w:rPr>
            <w:color w:val="000000"/>
          </w:rPr>
          <w:delText>/</w:delText>
        </w:r>
      </w:del>
    </w:p>
    <w:p w14:paraId="19F114D2" w14:textId="77777777" w:rsidR="00BC1846" w:rsidRDefault="00BC1846">
      <w:pPr>
        <w:pStyle w:val="HTMLPreformatted"/>
        <w:jc w:val="center"/>
        <w:rPr>
          <w:ins w:id="14" w:author="Franck A." w:date="2018-11-05T09:25:00Z"/>
          <w:color w:val="000000"/>
        </w:rPr>
        <w:pPrChange w:id="15" w:author="Franck A." w:date="2018-11-05T09:28:00Z">
          <w:pPr>
            <w:pStyle w:val="HTMLPreformatted"/>
          </w:pPr>
        </w:pPrChange>
      </w:pPr>
      <w:del w:id="16" w:author="Franck A." w:date="2018-11-05T09:25:00Z">
        <w:r w:rsidDel="00ED064F">
          <w:rPr>
            <w:color w:val="000000"/>
          </w:rPr>
          <w:delText>(v r190612)</w:delText>
        </w:r>
      </w:del>
    </w:p>
    <w:p w14:paraId="50B88BCA" w14:textId="6869E1A2" w:rsidR="00ED064F" w:rsidRDefault="000F47B1">
      <w:pPr>
        <w:pStyle w:val="HTMLPreformatted"/>
        <w:jc w:val="center"/>
        <w:rPr>
          <w:color w:val="000000"/>
        </w:rPr>
        <w:pPrChange w:id="17" w:author="Franck A." w:date="2018-11-05T09:28:00Z">
          <w:pPr>
            <w:pStyle w:val="HTMLPreformatted"/>
          </w:pPr>
        </w:pPrChange>
      </w:pPr>
      <w:ins w:id="18" w:author="Franck A." w:date="2018-11-05T09:25:00Z">
        <w:r>
          <w:rPr>
            <w:color w:val="000000"/>
          </w:rPr>
          <w:t>Version 1.</w:t>
        </w:r>
      </w:ins>
      <w:ins w:id="19" w:author="Franck A." w:date="2019-02-18T17:19:00Z">
        <w:r w:rsidR="008C004F">
          <w:rPr>
            <w:color w:val="000000"/>
          </w:rPr>
          <w:t>1</w:t>
        </w:r>
      </w:ins>
      <w:ins w:id="20" w:author="Franck A." w:date="2018-11-05T09:25:00Z">
        <w:r w:rsidR="00D61D87">
          <w:rPr>
            <w:color w:val="000000"/>
          </w:rPr>
          <w:t xml:space="preserve"> (2019/02/18</w:t>
        </w:r>
        <w:r w:rsidR="00ED064F">
          <w:rPr>
            <w:color w:val="000000"/>
          </w:rPr>
          <w:t>)</w:t>
        </w:r>
      </w:ins>
    </w:p>
    <w:p w14:paraId="52D79382" w14:textId="77777777" w:rsidR="00BC1846" w:rsidDel="000C2E6F" w:rsidRDefault="00BC1846" w:rsidP="00BC1846">
      <w:pPr>
        <w:pStyle w:val="HTMLPreformatted"/>
        <w:rPr>
          <w:del w:id="21" w:author="Franck A." w:date="2019-02-18T17:18:00Z"/>
          <w:color w:val="000000"/>
        </w:rPr>
      </w:pPr>
    </w:p>
    <w:p w14:paraId="2121B644" w14:textId="17288933" w:rsidR="00185508" w:rsidRDefault="00185508" w:rsidP="00BC1846">
      <w:pPr>
        <w:pStyle w:val="HTMLPreformatted"/>
        <w:rPr>
          <w:ins w:id="22" w:author="Franck A." w:date="2018-11-05T10:03:00Z"/>
          <w:color w:val="000000"/>
        </w:rPr>
      </w:pPr>
    </w:p>
    <w:p w14:paraId="255A0DB8" w14:textId="77777777" w:rsidR="00185508" w:rsidRDefault="00185508" w:rsidP="00BC1846">
      <w:pPr>
        <w:pStyle w:val="HTMLPreformatted"/>
        <w:rPr>
          <w:color w:val="000000"/>
        </w:rPr>
      </w:pPr>
    </w:p>
    <w:p w14:paraId="0ACD1C78" w14:textId="4F7C8AFB" w:rsidR="00BC1846" w:rsidRDefault="00BC1846" w:rsidP="00BC1846">
      <w:pPr>
        <w:pStyle w:val="HTMLPreformatted"/>
        <w:rPr>
          <w:color w:val="000000"/>
        </w:rPr>
      </w:pPr>
      <w:r>
        <w:rPr>
          <w:color w:val="000000"/>
        </w:rPr>
        <w:t xml:space="preserve">Thank you for your interest in </w:t>
      </w:r>
      <w:ins w:id="23" w:author="Franck A." w:date="2019-02-18T17:04:00Z">
        <w:r w:rsidR="00AB0C3E">
          <w:rPr>
            <w:color w:val="000000"/>
          </w:rPr>
          <w:t>t</w:t>
        </w:r>
      </w:ins>
      <w:del w:id="24" w:author="Franck A." w:date="2019-02-18T17:04:00Z">
        <w:r w:rsidDel="00AB0C3E">
          <w:rPr>
            <w:color w:val="000000"/>
          </w:rPr>
          <w:delText>T</w:delText>
        </w:r>
      </w:del>
      <w:r>
        <w:rPr>
          <w:color w:val="000000"/>
        </w:rPr>
        <w:t xml:space="preserve">he </w:t>
      </w:r>
      <w:del w:id="25" w:author="Franck A." w:date="2018-11-05T09:49:00Z">
        <w:r w:rsidDel="00711DBB">
          <w:rPr>
            <w:color w:val="000000"/>
          </w:rPr>
          <w:delText>Apache Software Foundation (the "Foundation")</w:delText>
        </w:r>
      </w:del>
      <w:ins w:id="26" w:author="Franck A." w:date="2018-11-05T09:49:00Z">
        <w:r w:rsidR="00711DBB">
          <w:rPr>
            <w:color w:val="000000"/>
          </w:rPr>
          <w:t>VISR project</w:t>
        </w:r>
      </w:ins>
      <w:r>
        <w:rPr>
          <w:color w:val="000000"/>
        </w:rPr>
        <w:t>. In order to clarify the intellectual property license</w:t>
      </w:r>
      <w:r w:rsidR="004C6B5A">
        <w:rPr>
          <w:color w:val="000000"/>
        </w:rPr>
        <w:t xml:space="preserve"> </w:t>
      </w:r>
      <w:r>
        <w:rPr>
          <w:color w:val="000000"/>
        </w:rPr>
        <w:t xml:space="preserve">granted with Contributions from any person or entity, the </w:t>
      </w:r>
      <w:del w:id="27" w:author="Franck A." w:date="2018-11-05T09:49:00Z">
        <w:r w:rsidDel="00711DBB">
          <w:rPr>
            <w:color w:val="000000"/>
          </w:rPr>
          <w:delText xml:space="preserve">Foundation </w:delText>
        </w:r>
      </w:del>
      <w:ins w:id="28" w:author="Franck A." w:date="2018-11-05T09:49:00Z">
        <w:r w:rsidR="00711DBB">
          <w:rPr>
            <w:color w:val="000000"/>
          </w:rPr>
          <w:t xml:space="preserve">VISR </w:t>
        </w:r>
        <w:commentRangeStart w:id="29"/>
        <w:r w:rsidR="00711DBB">
          <w:rPr>
            <w:color w:val="000000"/>
          </w:rPr>
          <w:t>project</w:t>
        </w:r>
      </w:ins>
      <w:commentRangeEnd w:id="29"/>
      <w:ins w:id="30" w:author="Franck A." w:date="2018-11-05T10:08:00Z">
        <w:r w:rsidR="00185508">
          <w:rPr>
            <w:rStyle w:val="CommentReference"/>
            <w:rFonts w:asciiTheme="minorHAnsi" w:eastAsiaTheme="minorHAnsi" w:hAnsiTheme="minorHAnsi" w:cstheme="minorBidi"/>
            <w:lang w:eastAsia="en-US"/>
          </w:rPr>
          <w:commentReference w:id="29"/>
        </w:r>
      </w:ins>
      <w:ins w:id="31" w:author="Franck A." w:date="2018-11-05T09:49:00Z">
        <w:r w:rsidR="00711DBB">
          <w:rPr>
            <w:color w:val="000000"/>
          </w:rPr>
          <w:t xml:space="preserve"> </w:t>
        </w:r>
      </w:ins>
      <w:r>
        <w:rPr>
          <w:color w:val="000000"/>
        </w:rPr>
        <w:t>must have a Contributor License Agreement (CLA) on file that has been</w:t>
      </w:r>
      <w:r w:rsidR="004C6B5A">
        <w:rPr>
          <w:color w:val="000000"/>
        </w:rPr>
        <w:t xml:space="preserve"> </w:t>
      </w:r>
      <w:r>
        <w:rPr>
          <w:color w:val="000000"/>
        </w:rPr>
        <w:t xml:space="preserve">signed by each Contributor, indicating agreement to the license terms below. This license is for your protection as a Contributor as well as the protection of the </w:t>
      </w:r>
      <w:del w:id="32" w:author="Franck A." w:date="2018-11-05T09:50:00Z">
        <w:r w:rsidDel="00711DBB">
          <w:rPr>
            <w:color w:val="000000"/>
          </w:rPr>
          <w:delText>Foundation</w:delText>
        </w:r>
      </w:del>
      <w:ins w:id="33" w:author="Franck A." w:date="2018-11-05T09:50:00Z">
        <w:r w:rsidR="00711DBB">
          <w:rPr>
            <w:color w:val="000000"/>
          </w:rPr>
          <w:t>VISR project</w:t>
        </w:r>
      </w:ins>
      <w:r>
        <w:rPr>
          <w:color w:val="000000"/>
        </w:rPr>
        <w:t xml:space="preserve"> and its users; it does not change your rights to use your own Contributions for any other purpose.</w:t>
      </w:r>
    </w:p>
    <w:p w14:paraId="79C9EC26" w14:textId="77777777" w:rsidR="00BC1846" w:rsidRDefault="00BC1846" w:rsidP="00BC1846">
      <w:pPr>
        <w:pStyle w:val="HTMLPreformatted"/>
        <w:rPr>
          <w:color w:val="000000"/>
        </w:rPr>
      </w:pPr>
    </w:p>
    <w:p w14:paraId="527575B9" w14:textId="77777777" w:rsidR="00BC1846" w:rsidRDefault="00BC1846" w:rsidP="00BC1846">
      <w:pPr>
        <w:pStyle w:val="HTMLPreformatted"/>
        <w:rPr>
          <w:color w:val="000000"/>
        </w:rPr>
      </w:pPr>
      <w:r>
        <w:rPr>
          <w:color w:val="000000"/>
        </w:rPr>
        <w:t xml:space="preserve">This version of the Agreement allows an entity (the "Corporation") to submit Contributions to the </w:t>
      </w:r>
      <w:del w:id="34" w:author="Franck A." w:date="2018-11-05T09:50:00Z">
        <w:r w:rsidDel="00711DBB">
          <w:rPr>
            <w:color w:val="000000"/>
          </w:rPr>
          <w:delText>Foundation</w:delText>
        </w:r>
      </w:del>
      <w:ins w:id="35" w:author="Franck A." w:date="2018-11-05T09:50:00Z">
        <w:r w:rsidR="00711DBB">
          <w:rPr>
            <w:color w:val="000000"/>
          </w:rPr>
          <w:t>VISR project</w:t>
        </w:r>
      </w:ins>
      <w:r>
        <w:rPr>
          <w:color w:val="000000"/>
        </w:rPr>
        <w:t xml:space="preserve">, to authorize Contributions </w:t>
      </w:r>
      <w:r w:rsidR="004C6B5A">
        <w:rPr>
          <w:color w:val="000000"/>
        </w:rPr>
        <w:t>s</w:t>
      </w:r>
      <w:r>
        <w:rPr>
          <w:color w:val="000000"/>
        </w:rPr>
        <w:t xml:space="preserve">ubmitted by its designated employees to the </w:t>
      </w:r>
      <w:del w:id="36" w:author="Franck A." w:date="2018-11-05T09:50:00Z">
        <w:r w:rsidDel="00711DBB">
          <w:rPr>
            <w:color w:val="000000"/>
          </w:rPr>
          <w:delText>Foundation</w:delText>
        </w:r>
      </w:del>
      <w:ins w:id="37" w:author="Franck A." w:date="2018-11-05T09:50:00Z">
        <w:r w:rsidR="00711DBB">
          <w:rPr>
            <w:color w:val="000000"/>
          </w:rPr>
          <w:t>VISR project</w:t>
        </w:r>
      </w:ins>
      <w:r>
        <w:rPr>
          <w:color w:val="000000"/>
        </w:rPr>
        <w:t>, and to grant copyright and patent licenses thereto.</w:t>
      </w:r>
    </w:p>
    <w:p w14:paraId="7F322739" w14:textId="77777777" w:rsidR="004C6B5A" w:rsidRDefault="004C6B5A" w:rsidP="00BC1846">
      <w:pPr>
        <w:pStyle w:val="HTMLPreformatted"/>
        <w:rPr>
          <w:color w:val="000000"/>
        </w:rPr>
      </w:pPr>
    </w:p>
    <w:p w14:paraId="4217C0ED" w14:textId="7115A856" w:rsidR="00BC1846" w:rsidRDefault="00BC1846" w:rsidP="00D61D87">
      <w:pPr>
        <w:pStyle w:val="HTMLPreformatted"/>
        <w:rPr>
          <w:color w:val="000000"/>
        </w:rPr>
      </w:pPr>
      <w:r>
        <w:rPr>
          <w:color w:val="000000"/>
        </w:rPr>
        <w:t>If you have not already done so, please complete and sign, then scan and email a pdf file of this Agreement to</w:t>
      </w:r>
      <w:ins w:id="38" w:author="Franck A." w:date="2019-02-18T17:21:00Z">
        <w:r w:rsidR="008305ED">
          <w:rPr>
            <w:color w:val="000000"/>
          </w:rPr>
          <w:t xml:space="preserve"> </w:t>
        </w:r>
      </w:ins>
      <w:ins w:id="39" w:author="Franck A." w:date="2019-02-18T17:22:00Z">
        <w:r w:rsidR="00202A63">
          <w:rPr>
            <w:color w:val="000000"/>
          </w:rPr>
          <w:fldChar w:fldCharType="begin"/>
        </w:r>
        <w:r w:rsidR="00202A63">
          <w:rPr>
            <w:color w:val="000000"/>
          </w:rPr>
          <w:instrText xml:space="preserve"> HYPERLINK "mailto:</w:instrText>
        </w:r>
        <w:r w:rsidR="00202A63" w:rsidRPr="00202A63">
          <w:rPr>
            <w:color w:val="000000"/>
            <w:rPrChange w:id="40" w:author="Franck A." w:date="2019-02-18T17:22:00Z">
              <w:rPr>
                <w:rStyle w:val="Hyperlink"/>
              </w:rPr>
            </w:rPrChange>
          </w:rPr>
          <w:instrText>visr@soton.ac.uk</w:instrText>
        </w:r>
        <w:r w:rsidR="00202A63" w:rsidRPr="00202A63">
          <w:rPr>
            <w:rFonts w:eastAsiaTheme="minorHAnsi"/>
            <w:color w:val="000000"/>
            <w:rPrChange w:id="41" w:author="Franck A." w:date="2019-02-18T17:22:00Z">
              <w:rPr>
                <w:rStyle w:val="Hyperlink"/>
                <w:rFonts w:asciiTheme="minorHAnsi" w:eastAsiaTheme="minorHAnsi" w:hAnsiTheme="minorHAnsi" w:cstheme="minorBidi"/>
                <w:sz w:val="16"/>
                <w:szCs w:val="16"/>
                <w:lang w:eastAsia="en-US"/>
              </w:rPr>
            </w:rPrChange>
          </w:rPr>
          <w:commentReference w:id="42"/>
        </w:r>
        <w:r w:rsidR="00202A63">
          <w:rPr>
            <w:color w:val="000000"/>
          </w:rPr>
          <w:instrText xml:space="preserve">" </w:instrText>
        </w:r>
        <w:r w:rsidR="00202A63">
          <w:rPr>
            <w:color w:val="000000"/>
          </w:rPr>
          <w:fldChar w:fldCharType="separate"/>
        </w:r>
        <w:r w:rsidR="00202A63" w:rsidRPr="000223BF">
          <w:rPr>
            <w:rStyle w:val="Hyperlink"/>
          </w:rPr>
          <w:t>visr@soton.ac.uk</w:t>
        </w:r>
        <w:del w:id="43" w:author="Franck A." w:date="2018-11-05T09:51:00Z">
          <w:r w:rsidR="00202A63" w:rsidRPr="000223BF" w:rsidDel="00711DBB">
            <w:rPr>
              <w:rStyle w:val="Hyperlink"/>
            </w:rPr>
            <w:delText xml:space="preserve"> </w:delText>
          </w:r>
          <w:commentRangeStart w:id="44"/>
          <w:r w:rsidR="00202A63" w:rsidRPr="000223BF" w:rsidDel="00711DBB">
            <w:rPr>
              <w:rStyle w:val="Hyperlink"/>
            </w:rPr>
            <w:delText>secretary@apache.org</w:delText>
          </w:r>
        </w:del>
        <w:commentRangeEnd w:id="44"/>
        <w:r w:rsidR="00202A63" w:rsidRPr="000223BF">
          <w:rPr>
            <w:rStyle w:val="Hyperlink"/>
            <w:rFonts w:asciiTheme="minorHAnsi" w:eastAsiaTheme="minorHAnsi" w:hAnsiTheme="minorHAnsi" w:cstheme="minorBidi"/>
            <w:sz w:val="16"/>
            <w:szCs w:val="16"/>
            <w:lang w:eastAsia="en-US"/>
          </w:rPr>
          <w:commentReference w:id="44"/>
        </w:r>
        <w:r w:rsidR="00202A63">
          <w:rPr>
            <w:color w:val="000000"/>
          </w:rPr>
          <w:fldChar w:fldCharType="end"/>
        </w:r>
      </w:ins>
      <w:r>
        <w:rPr>
          <w:color w:val="000000"/>
        </w:rPr>
        <w:t xml:space="preserve">. Alternatively, you may send it by facsimile to the </w:t>
      </w:r>
      <w:del w:id="45" w:author="Franck A." w:date="2018-11-05T09:50:00Z">
        <w:r w:rsidDel="00711DBB">
          <w:rPr>
            <w:color w:val="000000"/>
          </w:rPr>
          <w:delText>Foundation</w:delText>
        </w:r>
      </w:del>
      <w:ins w:id="46" w:author="Franck A." w:date="2018-11-05T09:50:00Z">
        <w:r w:rsidR="00711DBB">
          <w:rPr>
            <w:color w:val="000000"/>
          </w:rPr>
          <w:t>VISR project</w:t>
        </w:r>
      </w:ins>
      <w:r>
        <w:rPr>
          <w:color w:val="000000"/>
        </w:rPr>
        <w:t xml:space="preserve"> at</w:t>
      </w:r>
      <w:del w:id="47" w:author="Franck A." w:date="2018-11-05T09:52:00Z">
        <w:r w:rsidDel="00711DBB">
          <w:rPr>
            <w:color w:val="000000"/>
          </w:rPr>
          <w:delText xml:space="preserve"> +1-919-573-9199</w:delText>
        </w:r>
      </w:del>
      <w:r>
        <w:rPr>
          <w:color w:val="000000"/>
        </w:rPr>
        <w:t>. If necessary, send an original signed Agreement to</w:t>
      </w:r>
      <w:ins w:id="48" w:author="Franck A." w:date="2019-02-18T17:03:00Z">
        <w:r w:rsidR="00D61D87">
          <w:rPr>
            <w:color w:val="000000"/>
          </w:rPr>
          <w:t xml:space="preserve"> </w:t>
        </w:r>
      </w:ins>
      <w:ins w:id="49" w:author="Franck A." w:date="2019-02-18T17:04:00Z">
        <w:r w:rsidR="00D61D87" w:rsidRPr="00D61D87">
          <w:rPr>
            <w:color w:val="000000"/>
          </w:rPr>
          <w:t>ISVR</w:t>
        </w:r>
      </w:ins>
      <w:ins w:id="50" w:author="Franck A." w:date="2019-02-18T17:05:00Z">
        <w:r w:rsidR="00AB0C3E">
          <w:rPr>
            <w:color w:val="000000"/>
          </w:rPr>
          <w:t>,</w:t>
        </w:r>
      </w:ins>
      <w:ins w:id="51" w:author="Franck A." w:date="2019-02-18T17:04:00Z">
        <w:r w:rsidR="00D61D87" w:rsidRPr="00D61D87">
          <w:rPr>
            <w:color w:val="000000"/>
          </w:rPr>
          <w:t xml:space="preserve"> University of Southampton</w:t>
        </w:r>
        <w:r w:rsidR="00D61D87">
          <w:rPr>
            <w:color w:val="000000"/>
          </w:rPr>
          <w:t xml:space="preserve">, </w:t>
        </w:r>
        <w:proofErr w:type="gramStart"/>
        <w:r w:rsidR="00D61D87" w:rsidRPr="00D61D87">
          <w:rPr>
            <w:color w:val="000000"/>
          </w:rPr>
          <w:t>Southampton</w:t>
        </w:r>
        <w:proofErr w:type="gramEnd"/>
        <w:r w:rsidR="00D61D87" w:rsidRPr="00D61D87">
          <w:rPr>
            <w:color w:val="000000"/>
          </w:rPr>
          <w:t xml:space="preserve"> SO17 1BJ</w:t>
        </w:r>
        <w:r w:rsidR="00D61D87">
          <w:rPr>
            <w:color w:val="000000"/>
          </w:rPr>
          <w:t xml:space="preserve">, </w:t>
        </w:r>
        <w:r w:rsidR="00D61D87" w:rsidRPr="00D61D87">
          <w:rPr>
            <w:color w:val="000000"/>
          </w:rPr>
          <w:t>United Kingdom</w:t>
        </w:r>
      </w:ins>
      <w:del w:id="52" w:author="Franck A." w:date="2018-11-05T09:51:00Z">
        <w:r w:rsidDel="00711DBB">
          <w:rPr>
            <w:color w:val="000000"/>
          </w:rPr>
          <w:delText xml:space="preserve"> The Apache Software Foundation, Dept. 9660, Los Angeles, CA 90084-9660, U.S.</w:delText>
        </w:r>
        <w:commentRangeStart w:id="53"/>
        <w:r w:rsidDel="00711DBB">
          <w:rPr>
            <w:color w:val="000000"/>
          </w:rPr>
          <w:delText>A</w:delText>
        </w:r>
      </w:del>
      <w:commentRangeEnd w:id="53"/>
      <w:r w:rsidR="00185508">
        <w:rPr>
          <w:rStyle w:val="CommentReference"/>
          <w:rFonts w:asciiTheme="minorHAnsi" w:eastAsiaTheme="minorHAnsi" w:hAnsiTheme="minorHAnsi" w:cstheme="minorBidi"/>
          <w:lang w:eastAsia="en-US"/>
        </w:rPr>
        <w:commentReference w:id="53"/>
      </w:r>
      <w:r>
        <w:rPr>
          <w:color w:val="000000"/>
        </w:rPr>
        <w:t>. Please read this document carefully before signing and keep a copy for your records.</w:t>
      </w:r>
    </w:p>
    <w:p w14:paraId="24510A75" w14:textId="77777777" w:rsidR="00BC1846" w:rsidRDefault="00BC1846" w:rsidP="00BC1846">
      <w:pPr>
        <w:pStyle w:val="HTMLPreformatted"/>
        <w:rPr>
          <w:color w:val="000000"/>
        </w:rPr>
      </w:pPr>
    </w:p>
    <w:p w14:paraId="540AF37C" w14:textId="77777777" w:rsidR="00BC1846" w:rsidRDefault="00BC1846" w:rsidP="00BC1846">
      <w:pPr>
        <w:pStyle w:val="HTMLPreformatted"/>
        <w:rPr>
          <w:color w:val="000000"/>
        </w:rPr>
      </w:pPr>
      <w:r>
        <w:rPr>
          <w:color w:val="000000"/>
        </w:rPr>
        <w:t xml:space="preserve">   Corporation name:    ________________________________________________</w:t>
      </w:r>
    </w:p>
    <w:p w14:paraId="432BB2BD" w14:textId="77777777" w:rsidR="00BC1846" w:rsidRDefault="00BC1846" w:rsidP="00BC1846">
      <w:pPr>
        <w:pStyle w:val="HTMLPreformatted"/>
        <w:rPr>
          <w:color w:val="000000"/>
        </w:rPr>
      </w:pPr>
    </w:p>
    <w:p w14:paraId="7E74DC91" w14:textId="77777777" w:rsidR="00BC1846" w:rsidRDefault="00BC1846" w:rsidP="00BC1846">
      <w:pPr>
        <w:pStyle w:val="HTMLPreformatted"/>
        <w:rPr>
          <w:color w:val="000000"/>
        </w:rPr>
      </w:pPr>
      <w:r>
        <w:rPr>
          <w:color w:val="000000"/>
        </w:rPr>
        <w:t xml:space="preserve">   Corporation address: ________________________________________________</w:t>
      </w:r>
    </w:p>
    <w:p w14:paraId="643E93B2" w14:textId="77777777" w:rsidR="00BC1846" w:rsidRDefault="00BC1846" w:rsidP="00BC1846">
      <w:pPr>
        <w:pStyle w:val="HTMLPreformatted"/>
        <w:rPr>
          <w:color w:val="000000"/>
        </w:rPr>
      </w:pPr>
    </w:p>
    <w:p w14:paraId="4FB4F898" w14:textId="77777777" w:rsidR="00BC1846" w:rsidRDefault="00BC1846" w:rsidP="00BC1846">
      <w:pPr>
        <w:pStyle w:val="HTMLPreformatted"/>
        <w:rPr>
          <w:color w:val="000000"/>
        </w:rPr>
      </w:pPr>
      <w:r>
        <w:rPr>
          <w:color w:val="000000"/>
        </w:rPr>
        <w:t xml:space="preserve">                        ________________________________________________</w:t>
      </w:r>
    </w:p>
    <w:p w14:paraId="6CB1AC64" w14:textId="77777777" w:rsidR="00BC1846" w:rsidRDefault="00BC1846" w:rsidP="00BC1846">
      <w:pPr>
        <w:pStyle w:val="HTMLPreformatted"/>
        <w:rPr>
          <w:color w:val="000000"/>
        </w:rPr>
      </w:pPr>
    </w:p>
    <w:p w14:paraId="772F7BF9" w14:textId="77777777" w:rsidR="00BC1846" w:rsidRDefault="00BC1846" w:rsidP="00BC1846">
      <w:pPr>
        <w:pStyle w:val="HTMLPreformatted"/>
        <w:rPr>
          <w:color w:val="000000"/>
        </w:rPr>
      </w:pPr>
      <w:r>
        <w:rPr>
          <w:color w:val="000000"/>
        </w:rPr>
        <w:t xml:space="preserve">                        ________________________________________________</w:t>
      </w:r>
    </w:p>
    <w:p w14:paraId="73B40534" w14:textId="77777777" w:rsidR="00BC1846" w:rsidRDefault="00BC1846" w:rsidP="00BC1846">
      <w:pPr>
        <w:pStyle w:val="HTMLPreformatted"/>
        <w:rPr>
          <w:color w:val="000000"/>
        </w:rPr>
      </w:pPr>
    </w:p>
    <w:p w14:paraId="5C387E92" w14:textId="77777777" w:rsidR="00BC1846" w:rsidRDefault="00BC1846" w:rsidP="00BC1846">
      <w:pPr>
        <w:pStyle w:val="HTMLPreformatted"/>
        <w:rPr>
          <w:color w:val="000000"/>
        </w:rPr>
      </w:pPr>
      <w:r>
        <w:rPr>
          <w:color w:val="000000"/>
        </w:rPr>
        <w:t xml:space="preserve">   Point of Contact:    ________________________________________________</w:t>
      </w:r>
    </w:p>
    <w:p w14:paraId="7E5C896B" w14:textId="77777777" w:rsidR="00BC1846" w:rsidRDefault="00BC1846" w:rsidP="00BC1846">
      <w:pPr>
        <w:pStyle w:val="HTMLPreformatted"/>
        <w:rPr>
          <w:color w:val="000000"/>
        </w:rPr>
      </w:pPr>
    </w:p>
    <w:p w14:paraId="3F10BAAB" w14:textId="77777777" w:rsidR="00BC1846" w:rsidRDefault="00BC1846" w:rsidP="00BC1846">
      <w:pPr>
        <w:pStyle w:val="HTMLPreformatted"/>
        <w:rPr>
          <w:color w:val="000000"/>
        </w:rPr>
      </w:pPr>
      <w:r>
        <w:rPr>
          <w:color w:val="000000"/>
        </w:rPr>
        <w:t xml:space="preserve">          E-Mail:       ________________________________________________</w:t>
      </w:r>
    </w:p>
    <w:p w14:paraId="7FD60211" w14:textId="77777777" w:rsidR="00BC1846" w:rsidRDefault="00BC1846" w:rsidP="00BC1846">
      <w:pPr>
        <w:pStyle w:val="HTMLPreformatted"/>
        <w:rPr>
          <w:color w:val="000000"/>
        </w:rPr>
      </w:pPr>
    </w:p>
    <w:p w14:paraId="501A3F1C" w14:textId="77777777" w:rsidR="00BC1846" w:rsidRDefault="00BC1846" w:rsidP="00BC1846">
      <w:pPr>
        <w:pStyle w:val="HTMLPreformatted"/>
        <w:rPr>
          <w:color w:val="000000"/>
        </w:rPr>
      </w:pPr>
      <w:r>
        <w:rPr>
          <w:color w:val="000000"/>
        </w:rPr>
        <w:t xml:space="preserve">          Telephone:    _____________________ Fax: _____________________</w:t>
      </w:r>
    </w:p>
    <w:p w14:paraId="19F3F59B" w14:textId="77777777" w:rsidR="00BC1846" w:rsidRDefault="00BC1846" w:rsidP="00BC1846">
      <w:pPr>
        <w:pStyle w:val="HTMLPreformatted"/>
        <w:rPr>
          <w:color w:val="000000"/>
        </w:rPr>
      </w:pPr>
    </w:p>
    <w:p w14:paraId="3F220C62" w14:textId="77777777" w:rsidR="00BC1846" w:rsidRDefault="00BC1846" w:rsidP="00BC1846">
      <w:pPr>
        <w:pStyle w:val="HTMLPreformatted"/>
        <w:rPr>
          <w:color w:val="000000"/>
        </w:rPr>
      </w:pPr>
    </w:p>
    <w:p w14:paraId="1841D39C" w14:textId="77777777" w:rsidR="00BC1846" w:rsidRDefault="00BC1846" w:rsidP="00BC1846">
      <w:pPr>
        <w:pStyle w:val="HTMLPreformatted"/>
        <w:rPr>
          <w:color w:val="000000"/>
        </w:rPr>
      </w:pPr>
      <w:r>
        <w:rPr>
          <w:color w:val="000000"/>
        </w:rPr>
        <w:t xml:space="preserve">You accept and agree to the following terms and conditions for </w:t>
      </w:r>
      <w:proofErr w:type="gramStart"/>
      <w:r>
        <w:rPr>
          <w:color w:val="000000"/>
        </w:rPr>
        <w:t>Your</w:t>
      </w:r>
      <w:proofErr w:type="gramEnd"/>
      <w:r>
        <w:rPr>
          <w:color w:val="000000"/>
        </w:rPr>
        <w:t xml:space="preserve"> present and future Contributions submitted to the </w:t>
      </w:r>
      <w:del w:id="54" w:author="Franck A." w:date="2018-11-05T09:50:00Z">
        <w:r w:rsidDel="00711DBB">
          <w:rPr>
            <w:color w:val="000000"/>
          </w:rPr>
          <w:delText>Foundation</w:delText>
        </w:r>
      </w:del>
      <w:ins w:id="55" w:author="Franck A." w:date="2018-11-05T09:50:00Z">
        <w:r w:rsidR="00711DBB">
          <w:rPr>
            <w:color w:val="000000"/>
          </w:rPr>
          <w:t>VISR project</w:t>
        </w:r>
      </w:ins>
      <w:r>
        <w:rPr>
          <w:color w:val="000000"/>
        </w:rPr>
        <w:t xml:space="preserve">. In return, the </w:t>
      </w:r>
      <w:del w:id="56" w:author="Franck A." w:date="2018-11-05T09:50:00Z">
        <w:r w:rsidDel="00711DBB">
          <w:rPr>
            <w:color w:val="000000"/>
          </w:rPr>
          <w:delText>Foundation</w:delText>
        </w:r>
      </w:del>
      <w:ins w:id="57" w:author="Franck A." w:date="2018-11-05T09:50:00Z">
        <w:r w:rsidR="00711DBB">
          <w:rPr>
            <w:color w:val="000000"/>
          </w:rPr>
          <w:t>VISR project</w:t>
        </w:r>
      </w:ins>
      <w:r>
        <w:rPr>
          <w:color w:val="000000"/>
        </w:rPr>
        <w:t xml:space="preserve"> shall not use Your Contributions in a way that is contrary to the public benefit or inconsistent with its </w:t>
      </w:r>
      <w:proofErr w:type="spellStart"/>
      <w:r>
        <w:rPr>
          <w:color w:val="000000"/>
        </w:rPr>
        <w:t>nonprofit</w:t>
      </w:r>
      <w:proofErr w:type="spellEnd"/>
      <w:r>
        <w:rPr>
          <w:color w:val="000000"/>
        </w:rPr>
        <w:t xml:space="preserve"> status and bylaws in effect at the time of the Contribution. Except for the license granted herein to the </w:t>
      </w:r>
      <w:del w:id="58" w:author="Franck A." w:date="2018-11-05T09:50:00Z">
        <w:r w:rsidDel="00711DBB">
          <w:rPr>
            <w:color w:val="000000"/>
          </w:rPr>
          <w:delText>Foundation</w:delText>
        </w:r>
      </w:del>
      <w:ins w:id="59" w:author="Franck A." w:date="2018-11-05T09:50:00Z">
        <w:r w:rsidR="00711DBB">
          <w:rPr>
            <w:color w:val="000000"/>
          </w:rPr>
          <w:t>VISR project</w:t>
        </w:r>
      </w:ins>
      <w:r>
        <w:rPr>
          <w:color w:val="000000"/>
        </w:rPr>
        <w:t xml:space="preserve"> and recipients of software distributed by the </w:t>
      </w:r>
      <w:del w:id="60" w:author="Franck A." w:date="2018-11-05T09:50:00Z">
        <w:r w:rsidDel="00711DBB">
          <w:rPr>
            <w:color w:val="000000"/>
          </w:rPr>
          <w:delText>Foundation</w:delText>
        </w:r>
      </w:del>
      <w:ins w:id="61" w:author="Franck A." w:date="2018-11-05T09:50:00Z">
        <w:r w:rsidR="00711DBB">
          <w:rPr>
            <w:color w:val="000000"/>
          </w:rPr>
          <w:t>VISR project</w:t>
        </w:r>
      </w:ins>
      <w:r>
        <w:rPr>
          <w:color w:val="000000"/>
        </w:rPr>
        <w:t xml:space="preserve">, </w:t>
      </w:r>
      <w:proofErr w:type="gramStart"/>
      <w:r>
        <w:rPr>
          <w:color w:val="000000"/>
        </w:rPr>
        <w:t>You</w:t>
      </w:r>
      <w:proofErr w:type="gramEnd"/>
      <w:r>
        <w:rPr>
          <w:color w:val="000000"/>
        </w:rPr>
        <w:t xml:space="preserve"> reserve all right, title, and interest in and to Your Contributions.</w:t>
      </w:r>
    </w:p>
    <w:p w14:paraId="305FD081" w14:textId="77777777" w:rsidR="00BC1846" w:rsidRDefault="00BC1846" w:rsidP="00BC1846">
      <w:pPr>
        <w:pStyle w:val="HTMLPreformatted"/>
        <w:rPr>
          <w:color w:val="000000"/>
        </w:rPr>
      </w:pPr>
    </w:p>
    <w:p w14:paraId="66CEAD9E" w14:textId="77777777" w:rsidR="00BC1846" w:rsidRDefault="00BC1846" w:rsidP="00BC1846">
      <w:pPr>
        <w:pStyle w:val="HTMLPreformatted"/>
        <w:rPr>
          <w:color w:val="000000"/>
        </w:rPr>
      </w:pPr>
      <w:r>
        <w:rPr>
          <w:color w:val="000000"/>
        </w:rPr>
        <w:t>1. Definitions.</w:t>
      </w:r>
    </w:p>
    <w:p w14:paraId="21E76E8D" w14:textId="77777777" w:rsidR="00BC1846" w:rsidRDefault="00BC1846" w:rsidP="00BC1846">
      <w:pPr>
        <w:pStyle w:val="HTMLPreformatted"/>
        <w:rPr>
          <w:color w:val="000000"/>
        </w:rPr>
      </w:pPr>
    </w:p>
    <w:p w14:paraId="4688DD21" w14:textId="77777777" w:rsidR="00BC1846" w:rsidDel="00185508" w:rsidRDefault="00BC1846" w:rsidP="004C6B5A">
      <w:pPr>
        <w:pStyle w:val="HTMLPreformatted"/>
        <w:rPr>
          <w:del w:id="62" w:author="Franck A." w:date="2018-11-05T10:02:00Z"/>
          <w:color w:val="000000"/>
        </w:rPr>
      </w:pPr>
      <w:r>
        <w:rPr>
          <w:color w:val="000000"/>
        </w:rPr>
        <w:t xml:space="preserve">"You" (or "Your") shall mean the copyright owner or legal entity authorized by the copyright owner that is making this Agreement with the </w:t>
      </w:r>
      <w:del w:id="63" w:author="Franck A." w:date="2018-11-05T09:50:00Z">
        <w:r w:rsidDel="00711DBB">
          <w:rPr>
            <w:color w:val="000000"/>
          </w:rPr>
          <w:delText>Foundation</w:delText>
        </w:r>
      </w:del>
      <w:ins w:id="64" w:author="Franck A." w:date="2018-11-05T09:50:00Z">
        <w:r w:rsidR="00711DBB">
          <w:rPr>
            <w:color w:val="000000"/>
          </w:rPr>
          <w:t>VISR project</w:t>
        </w:r>
      </w:ins>
      <w:r>
        <w:rPr>
          <w:color w:val="000000"/>
        </w:rPr>
        <w:t>. For legal entities, the entity making a Contribution and all other entities that control, are controlled by,</w:t>
      </w:r>
      <w:r w:rsidR="004C6B5A">
        <w:rPr>
          <w:color w:val="000000"/>
        </w:rPr>
        <w:t xml:space="preserve"> </w:t>
      </w:r>
      <w:r>
        <w:rPr>
          <w:color w:val="000000"/>
        </w:rPr>
        <w:t xml:space="preserve">or are under common control with that entity are considered to be a single Contributor. For the purposes of this definition, "control" means </w:t>
      </w:r>
      <w:r w:rsidR="004C6B5A">
        <w:rPr>
          <w:color w:val="000000"/>
        </w:rPr>
        <w:t xml:space="preserve">(i) </w:t>
      </w:r>
      <w:r>
        <w:rPr>
          <w:color w:val="000000"/>
        </w:rPr>
        <w:t>the power, direct or indirect, to cause the direction or management of such entity, whether by contract or otherwise, or</w:t>
      </w:r>
      <w:r w:rsidR="004C6B5A">
        <w:rPr>
          <w:color w:val="000000"/>
        </w:rPr>
        <w:t xml:space="preserve"> (ii) </w:t>
      </w:r>
      <w:r>
        <w:rPr>
          <w:color w:val="000000"/>
        </w:rPr>
        <w:t>ownership of fifty percent (50%) or more of the outstanding</w:t>
      </w:r>
    </w:p>
    <w:p w14:paraId="0B9826E3" w14:textId="77777777" w:rsidR="00BC1846" w:rsidRDefault="00BC1846" w:rsidP="00BC1846">
      <w:pPr>
        <w:pStyle w:val="HTMLPreformatted"/>
        <w:rPr>
          <w:color w:val="000000"/>
        </w:rPr>
      </w:pPr>
      <w:del w:id="65" w:author="Franck A." w:date="2018-11-05T10:02:00Z">
        <w:r w:rsidDel="00185508">
          <w:rPr>
            <w:color w:val="000000"/>
          </w:rPr>
          <w:delText xml:space="preserve">     </w:delText>
        </w:r>
      </w:del>
      <w:r>
        <w:rPr>
          <w:color w:val="000000"/>
        </w:rPr>
        <w:t xml:space="preserve"> </w:t>
      </w:r>
      <w:proofErr w:type="gramStart"/>
      <w:r>
        <w:rPr>
          <w:color w:val="000000"/>
        </w:rPr>
        <w:t>shares</w:t>
      </w:r>
      <w:proofErr w:type="gramEnd"/>
      <w:r>
        <w:rPr>
          <w:color w:val="000000"/>
        </w:rPr>
        <w:t>, or (iii) beneficial ownership of such entity.</w:t>
      </w:r>
    </w:p>
    <w:p w14:paraId="67189B85" w14:textId="77777777" w:rsidR="00BC1846" w:rsidRDefault="00BC1846" w:rsidP="00BC1846">
      <w:pPr>
        <w:pStyle w:val="HTMLPreformatted"/>
        <w:rPr>
          <w:color w:val="000000"/>
        </w:rPr>
      </w:pPr>
    </w:p>
    <w:p w14:paraId="36131AFA" w14:textId="77777777" w:rsidR="00BC1846" w:rsidRDefault="00BC1846" w:rsidP="00BC1846">
      <w:pPr>
        <w:pStyle w:val="HTMLPreformatted"/>
        <w:rPr>
          <w:color w:val="000000"/>
        </w:rPr>
      </w:pPr>
      <w:r>
        <w:rPr>
          <w:color w:val="000000"/>
        </w:rPr>
        <w:t>"Contribution" shall mean the code, documentation or other original</w:t>
      </w:r>
      <w:r w:rsidR="004C6B5A">
        <w:rPr>
          <w:color w:val="000000"/>
        </w:rPr>
        <w:t xml:space="preserve"> </w:t>
      </w:r>
      <w:r>
        <w:rPr>
          <w:color w:val="000000"/>
        </w:rPr>
        <w:t xml:space="preserve">works of authorship expressly identified in Schedule B, as well as any original work of authorship, including any modifications or additions to an existing work, that is intentionally submitted by You to the </w:t>
      </w:r>
      <w:del w:id="66" w:author="Franck A." w:date="2018-11-05T09:50:00Z">
        <w:r w:rsidDel="00711DBB">
          <w:rPr>
            <w:color w:val="000000"/>
          </w:rPr>
          <w:delText>Foundation</w:delText>
        </w:r>
      </w:del>
      <w:ins w:id="67" w:author="Franck A." w:date="2018-11-05T09:50:00Z">
        <w:r w:rsidR="00711DBB">
          <w:rPr>
            <w:color w:val="000000"/>
          </w:rPr>
          <w:t>VISR project</w:t>
        </w:r>
      </w:ins>
      <w:r>
        <w:rPr>
          <w:color w:val="000000"/>
        </w:rPr>
        <w:t xml:space="preserve"> for inclusion in, or documentation of, any of the products owned or managed by the </w:t>
      </w:r>
      <w:del w:id="68" w:author="Franck A." w:date="2018-11-05T09:50:00Z">
        <w:r w:rsidDel="00711DBB">
          <w:rPr>
            <w:color w:val="000000"/>
          </w:rPr>
          <w:delText>Foundation</w:delText>
        </w:r>
      </w:del>
      <w:ins w:id="69" w:author="Franck A." w:date="2018-11-05T09:50:00Z">
        <w:r w:rsidR="00711DBB">
          <w:rPr>
            <w:color w:val="000000"/>
          </w:rPr>
          <w:t>VISR project</w:t>
        </w:r>
      </w:ins>
      <w:r>
        <w:rPr>
          <w:color w:val="000000"/>
        </w:rPr>
        <w:t xml:space="preserve"> (the "Work"). For the purposes of this definition,</w:t>
      </w:r>
      <w:r w:rsidR="004C6B5A">
        <w:rPr>
          <w:color w:val="000000"/>
        </w:rPr>
        <w:t xml:space="preserve"> </w:t>
      </w:r>
      <w:r>
        <w:rPr>
          <w:color w:val="000000"/>
        </w:rPr>
        <w:t xml:space="preserve">"submitted" means any form of electronic, verbal, or written communication sent to the </w:t>
      </w:r>
      <w:del w:id="70" w:author="Franck A." w:date="2018-11-05T09:50:00Z">
        <w:r w:rsidDel="00711DBB">
          <w:rPr>
            <w:color w:val="000000"/>
          </w:rPr>
          <w:delText>Foundation</w:delText>
        </w:r>
      </w:del>
      <w:ins w:id="71" w:author="Franck A." w:date="2018-11-05T09:50:00Z">
        <w:r w:rsidR="00711DBB">
          <w:rPr>
            <w:color w:val="000000"/>
          </w:rPr>
          <w:t>VISR project</w:t>
        </w:r>
      </w:ins>
      <w:r>
        <w:rPr>
          <w:color w:val="000000"/>
        </w:rPr>
        <w:t xml:space="preserve"> or its representatives, including but not limited to communication on electronic mailing lists, source code control systems, and issue tracking systems that are managed by, or on behalf of, the </w:t>
      </w:r>
      <w:del w:id="72" w:author="Franck A." w:date="2018-11-05T09:50:00Z">
        <w:r w:rsidDel="00711DBB">
          <w:rPr>
            <w:color w:val="000000"/>
          </w:rPr>
          <w:delText>Foundation</w:delText>
        </w:r>
      </w:del>
      <w:ins w:id="73" w:author="Franck A." w:date="2018-11-05T09:50:00Z">
        <w:r w:rsidR="00711DBB">
          <w:rPr>
            <w:color w:val="000000"/>
          </w:rPr>
          <w:t>VISR project</w:t>
        </w:r>
      </w:ins>
      <w:r>
        <w:rPr>
          <w:color w:val="000000"/>
        </w:rPr>
        <w:t xml:space="preserve"> for the purpose of discussing and improving the Work, but excluding communication that is conspicuously marked or otherwise designated in writing by You as "Not a Contribution."</w:t>
      </w:r>
    </w:p>
    <w:p w14:paraId="15FEC49C" w14:textId="77777777" w:rsidR="00BC1846" w:rsidRDefault="00BC1846" w:rsidP="00BC1846">
      <w:pPr>
        <w:pStyle w:val="HTMLPreformatted"/>
        <w:rPr>
          <w:color w:val="000000"/>
        </w:rPr>
      </w:pPr>
    </w:p>
    <w:p w14:paraId="69C95BB4" w14:textId="77777777" w:rsidR="00BC1846" w:rsidRDefault="00BC1846" w:rsidP="00AE0E06">
      <w:pPr>
        <w:pStyle w:val="HTMLPreformatted"/>
        <w:rPr>
          <w:color w:val="000000"/>
        </w:rPr>
      </w:pPr>
      <w:r>
        <w:rPr>
          <w:color w:val="000000"/>
        </w:rPr>
        <w:t xml:space="preserve">2. Grant of Copyright License. Subject to the terms and conditions of this Agreement, You hereby grant to the </w:t>
      </w:r>
      <w:del w:id="74" w:author="Franck A." w:date="2018-11-05T09:50:00Z">
        <w:r w:rsidDel="00711DBB">
          <w:rPr>
            <w:color w:val="000000"/>
          </w:rPr>
          <w:delText>Foundation</w:delText>
        </w:r>
      </w:del>
      <w:ins w:id="75" w:author="Franck A." w:date="2018-11-05T09:50:00Z">
        <w:r w:rsidR="00711DBB">
          <w:rPr>
            <w:color w:val="000000"/>
          </w:rPr>
          <w:t>VISR project</w:t>
        </w:r>
      </w:ins>
      <w:r>
        <w:rPr>
          <w:color w:val="000000"/>
        </w:rPr>
        <w:t xml:space="preserve"> and to recipients of software distributed by the </w:t>
      </w:r>
      <w:del w:id="76" w:author="Franck A." w:date="2018-11-05T09:50:00Z">
        <w:r w:rsidDel="00711DBB">
          <w:rPr>
            <w:color w:val="000000"/>
          </w:rPr>
          <w:delText>Foundation</w:delText>
        </w:r>
      </w:del>
      <w:ins w:id="77" w:author="Franck A." w:date="2018-11-05T09:50:00Z">
        <w:r w:rsidR="00711DBB">
          <w:rPr>
            <w:color w:val="000000"/>
          </w:rPr>
          <w:t>VISR project</w:t>
        </w:r>
      </w:ins>
      <w:r>
        <w:rPr>
          <w:color w:val="000000"/>
        </w:rPr>
        <w:t xml:space="preserve"> a perpetual, worldwide, non-exclusive, no-charge, royalty-free, irrevocable copyright license to reproduce, prepare derivative works of, publicly display, publicly perform, sublicense, and distribute Your Contributions and such derivative works.</w:t>
      </w:r>
    </w:p>
    <w:p w14:paraId="6CCFE9B8" w14:textId="77777777" w:rsidR="00BC1846" w:rsidRDefault="00BC1846" w:rsidP="00BC1846">
      <w:pPr>
        <w:pStyle w:val="HTMLPreformatted"/>
        <w:rPr>
          <w:color w:val="000000"/>
        </w:rPr>
      </w:pPr>
    </w:p>
    <w:p w14:paraId="7F46362B" w14:textId="77777777" w:rsidR="00BC1846" w:rsidRDefault="00BC1846" w:rsidP="00BC1846">
      <w:pPr>
        <w:pStyle w:val="HTMLPreformatted"/>
        <w:rPr>
          <w:color w:val="000000"/>
        </w:rPr>
      </w:pPr>
      <w:r>
        <w:rPr>
          <w:color w:val="000000"/>
        </w:rPr>
        <w:t xml:space="preserve">3. Grant of Patent License. Subject to the terms and conditions of this Agreement, You hereby grant to the </w:t>
      </w:r>
      <w:del w:id="78" w:author="Franck A." w:date="2018-11-05T09:50:00Z">
        <w:r w:rsidDel="00711DBB">
          <w:rPr>
            <w:color w:val="000000"/>
          </w:rPr>
          <w:delText>Foundation</w:delText>
        </w:r>
      </w:del>
      <w:ins w:id="79" w:author="Franck A." w:date="2018-11-05T09:50:00Z">
        <w:r w:rsidR="00711DBB">
          <w:rPr>
            <w:color w:val="000000"/>
          </w:rPr>
          <w:t>VISR project</w:t>
        </w:r>
      </w:ins>
      <w:r>
        <w:rPr>
          <w:color w:val="000000"/>
        </w:rPr>
        <w:t xml:space="preserve"> and to recipients of software distributed by the </w:t>
      </w:r>
      <w:del w:id="80" w:author="Franck A." w:date="2018-11-05T09:50:00Z">
        <w:r w:rsidDel="00711DBB">
          <w:rPr>
            <w:color w:val="000000"/>
          </w:rPr>
          <w:delText>Foundation</w:delText>
        </w:r>
      </w:del>
      <w:ins w:id="81" w:author="Franck A." w:date="2018-11-05T09:50:00Z">
        <w:r w:rsidR="00711DBB">
          <w:rPr>
            <w:color w:val="000000"/>
          </w:rPr>
          <w:t>VISR project</w:t>
        </w:r>
      </w:ins>
      <w:r>
        <w:rPr>
          <w:color w:val="000000"/>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w:t>
      </w:r>
      <w:r w:rsidR="00AE0E06">
        <w:rPr>
          <w:color w:val="000000"/>
        </w:rPr>
        <w:t xml:space="preserve"> </w:t>
      </w:r>
      <w:r>
        <w:rPr>
          <w:color w:val="000000"/>
        </w:rPr>
        <w:t>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4399196A" w14:textId="77777777" w:rsidR="00BC1846" w:rsidRDefault="00BC1846" w:rsidP="00BC1846">
      <w:pPr>
        <w:pStyle w:val="HTMLPreformatted"/>
        <w:rPr>
          <w:color w:val="000000"/>
        </w:rPr>
      </w:pPr>
    </w:p>
    <w:p w14:paraId="6370D2D8" w14:textId="77777777" w:rsidR="00BC1846" w:rsidRDefault="00BC1846" w:rsidP="00BC1846">
      <w:pPr>
        <w:pStyle w:val="HTMLPreformatted"/>
        <w:rPr>
          <w:color w:val="000000"/>
        </w:rPr>
      </w:pPr>
      <w:r>
        <w:rPr>
          <w:color w:val="000000"/>
        </w:rPr>
        <w:t xml:space="preserve">4. You represent that </w:t>
      </w:r>
      <w:proofErr w:type="gramStart"/>
      <w:r>
        <w:rPr>
          <w:color w:val="000000"/>
        </w:rPr>
        <w:t>You</w:t>
      </w:r>
      <w:proofErr w:type="gramEnd"/>
      <w:r>
        <w:rPr>
          <w:color w:val="000000"/>
        </w:rPr>
        <w:t xml:space="preserve"> are legally entitled to grant the above license. You represent further that each employee of the Corporation designated on Schedule A below (or in a subsequent written modification to that Schedule) is authorized to submit Contributions on behalf of the Corporation.</w:t>
      </w:r>
    </w:p>
    <w:p w14:paraId="7A55926A" w14:textId="77777777" w:rsidR="00BC1846" w:rsidRDefault="00BC1846" w:rsidP="00BC1846">
      <w:pPr>
        <w:pStyle w:val="HTMLPreformatted"/>
        <w:rPr>
          <w:color w:val="000000"/>
        </w:rPr>
      </w:pPr>
    </w:p>
    <w:p w14:paraId="3FDEE691" w14:textId="77777777" w:rsidR="00BC1846" w:rsidRDefault="00BC1846" w:rsidP="00BC1846">
      <w:pPr>
        <w:pStyle w:val="HTMLPreformatted"/>
        <w:rPr>
          <w:color w:val="000000"/>
        </w:rPr>
      </w:pPr>
      <w:r>
        <w:rPr>
          <w:color w:val="000000"/>
        </w:rPr>
        <w:t xml:space="preserve">5. You represent that each of Your Contributions is </w:t>
      </w:r>
      <w:proofErr w:type="gramStart"/>
      <w:r>
        <w:rPr>
          <w:color w:val="000000"/>
        </w:rPr>
        <w:t>Your</w:t>
      </w:r>
      <w:proofErr w:type="gramEnd"/>
      <w:r>
        <w:rPr>
          <w:color w:val="000000"/>
        </w:rPr>
        <w:t xml:space="preserve"> original creation (see section 7 for submissions on behalf of others).</w:t>
      </w:r>
    </w:p>
    <w:p w14:paraId="65401E77" w14:textId="77777777" w:rsidR="00BC1846" w:rsidRDefault="00BC1846" w:rsidP="00BC1846">
      <w:pPr>
        <w:pStyle w:val="HTMLPreformatted"/>
        <w:rPr>
          <w:color w:val="000000"/>
        </w:rPr>
      </w:pPr>
    </w:p>
    <w:p w14:paraId="67DDBA9B" w14:textId="77777777" w:rsidR="00BC1846" w:rsidRDefault="00BC1846" w:rsidP="00BC1846">
      <w:pPr>
        <w:pStyle w:val="HTMLPreformatted"/>
        <w:rPr>
          <w:color w:val="000000"/>
        </w:rPr>
      </w:pPr>
      <w:r>
        <w:rPr>
          <w:color w:val="000000"/>
        </w:rPr>
        <w:t xml:space="preserve">6. You are not expected to provide support for Your Contributions, except to the extent </w:t>
      </w:r>
      <w:proofErr w:type="gramStart"/>
      <w:r>
        <w:rPr>
          <w:color w:val="000000"/>
        </w:rPr>
        <w:t>You</w:t>
      </w:r>
      <w:proofErr w:type="gramEnd"/>
      <w:r>
        <w:rPr>
          <w:color w:val="000000"/>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404CC46B" w14:textId="77777777" w:rsidR="00BC1846" w:rsidRDefault="00BC1846" w:rsidP="00BC1846">
      <w:pPr>
        <w:pStyle w:val="HTMLPreformatted"/>
        <w:rPr>
          <w:color w:val="000000"/>
        </w:rPr>
      </w:pPr>
    </w:p>
    <w:p w14:paraId="5C181D3A" w14:textId="77777777" w:rsidR="00BC1846" w:rsidRDefault="00BC1846" w:rsidP="00BC1846">
      <w:pPr>
        <w:pStyle w:val="HTMLPreformatted"/>
        <w:rPr>
          <w:color w:val="000000"/>
        </w:rPr>
      </w:pPr>
      <w:r>
        <w:rPr>
          <w:color w:val="000000"/>
        </w:rPr>
        <w:t xml:space="preserve">7. Should You wish to submit work that is not Your original creation, You may submit it to the </w:t>
      </w:r>
      <w:del w:id="82" w:author="Franck A." w:date="2018-11-05T09:50:00Z">
        <w:r w:rsidDel="00711DBB">
          <w:rPr>
            <w:color w:val="000000"/>
          </w:rPr>
          <w:delText>Foundation</w:delText>
        </w:r>
      </w:del>
      <w:ins w:id="83" w:author="Franck A." w:date="2018-11-05T09:50:00Z">
        <w:r w:rsidR="00711DBB">
          <w:rPr>
            <w:color w:val="000000"/>
          </w:rPr>
          <w:t>VISR project</w:t>
        </w:r>
      </w:ins>
      <w:r>
        <w:rPr>
          <w:color w:val="000000"/>
        </w:rPr>
        <w:t xml:space="preserve"> separately from any</w:t>
      </w:r>
      <w:r w:rsidR="00AE0E06">
        <w:rPr>
          <w:color w:val="000000"/>
        </w:rPr>
        <w:t xml:space="preserve"> </w:t>
      </w:r>
      <w:r>
        <w:rPr>
          <w:color w:val="000000"/>
        </w:rPr>
        <w:t>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24262A8A" w14:textId="77777777" w:rsidR="00BC1846" w:rsidRDefault="00BC1846" w:rsidP="00BC1846">
      <w:pPr>
        <w:pStyle w:val="HTMLPreformatted"/>
        <w:rPr>
          <w:color w:val="000000"/>
        </w:rPr>
      </w:pPr>
    </w:p>
    <w:p w14:paraId="673ABC42" w14:textId="77777777" w:rsidR="00BC1846" w:rsidDel="00185508" w:rsidRDefault="00BC1846" w:rsidP="00BC1846">
      <w:pPr>
        <w:pStyle w:val="HTMLPreformatted"/>
        <w:rPr>
          <w:del w:id="84" w:author="Franck A." w:date="2018-11-05T10:00:00Z"/>
          <w:color w:val="000000"/>
        </w:rPr>
      </w:pPr>
      <w:r>
        <w:rPr>
          <w:color w:val="000000"/>
        </w:rPr>
        <w:t xml:space="preserve">8. It is your responsibility to notify the </w:t>
      </w:r>
      <w:del w:id="85" w:author="Franck A." w:date="2018-11-05T09:50:00Z">
        <w:r w:rsidDel="00711DBB">
          <w:rPr>
            <w:color w:val="000000"/>
          </w:rPr>
          <w:delText>Foundation</w:delText>
        </w:r>
      </w:del>
      <w:ins w:id="86" w:author="Franck A." w:date="2018-11-05T09:50:00Z">
        <w:r w:rsidR="00711DBB">
          <w:rPr>
            <w:color w:val="000000"/>
          </w:rPr>
          <w:t>VISR project</w:t>
        </w:r>
      </w:ins>
      <w:r>
        <w:rPr>
          <w:color w:val="000000"/>
        </w:rPr>
        <w:t xml:space="preserve"> when any </w:t>
      </w:r>
      <w:proofErr w:type="spellStart"/>
      <w:r>
        <w:rPr>
          <w:color w:val="000000"/>
        </w:rPr>
        <w:t>change</w:t>
      </w:r>
    </w:p>
    <w:p w14:paraId="53551ECB" w14:textId="77777777" w:rsidR="00BC1846" w:rsidRDefault="00BC1846" w:rsidP="00BC1846">
      <w:pPr>
        <w:pStyle w:val="HTMLPreformatted"/>
        <w:rPr>
          <w:color w:val="000000"/>
        </w:rPr>
      </w:pPr>
      <w:proofErr w:type="gramStart"/>
      <w:r>
        <w:rPr>
          <w:color w:val="000000"/>
        </w:rPr>
        <w:t>is</w:t>
      </w:r>
      <w:proofErr w:type="spellEnd"/>
      <w:proofErr w:type="gramEnd"/>
      <w:r>
        <w:rPr>
          <w:color w:val="000000"/>
        </w:rPr>
        <w:t xml:space="preserve"> required to the list of designated employees authorized to submit</w:t>
      </w:r>
    </w:p>
    <w:p w14:paraId="038B4464" w14:textId="77777777" w:rsidR="00BC1846" w:rsidRDefault="00BC1846" w:rsidP="00BC1846">
      <w:pPr>
        <w:pStyle w:val="HTMLPreformatted"/>
        <w:rPr>
          <w:color w:val="000000"/>
        </w:rPr>
      </w:pPr>
      <w:r>
        <w:rPr>
          <w:color w:val="000000"/>
        </w:rPr>
        <w:t>Contributions on behalf of the Corporation, or to the Corporation's</w:t>
      </w:r>
    </w:p>
    <w:p w14:paraId="10CB605C" w14:textId="77777777" w:rsidR="00BC1846" w:rsidRDefault="00BC1846" w:rsidP="00BC1846">
      <w:pPr>
        <w:pStyle w:val="HTMLPreformatted"/>
        <w:rPr>
          <w:color w:val="000000"/>
        </w:rPr>
      </w:pPr>
      <w:r>
        <w:rPr>
          <w:color w:val="000000"/>
        </w:rPr>
        <w:t xml:space="preserve">Point of Contact with the </w:t>
      </w:r>
      <w:del w:id="87" w:author="Franck A." w:date="2018-11-05T09:50:00Z">
        <w:r w:rsidDel="00711DBB">
          <w:rPr>
            <w:color w:val="000000"/>
          </w:rPr>
          <w:delText>Foundation</w:delText>
        </w:r>
      </w:del>
      <w:ins w:id="88" w:author="Franck A." w:date="2018-11-05T09:50:00Z">
        <w:r w:rsidR="00711DBB">
          <w:rPr>
            <w:color w:val="000000"/>
          </w:rPr>
          <w:t>VISR project</w:t>
        </w:r>
      </w:ins>
      <w:r>
        <w:rPr>
          <w:color w:val="000000"/>
        </w:rPr>
        <w:t>.</w:t>
      </w:r>
    </w:p>
    <w:p w14:paraId="653C6D74" w14:textId="77777777" w:rsidR="00BC1846" w:rsidRDefault="00BC1846" w:rsidP="00BC1846">
      <w:pPr>
        <w:pStyle w:val="HTMLPreformatted"/>
        <w:rPr>
          <w:color w:val="000000"/>
        </w:rPr>
      </w:pPr>
    </w:p>
    <w:p w14:paraId="5A3FF8A5" w14:textId="77777777" w:rsidR="00BC1846" w:rsidRDefault="00BC1846" w:rsidP="00BC1846">
      <w:pPr>
        <w:pStyle w:val="HTMLPreformatted"/>
        <w:rPr>
          <w:color w:val="000000"/>
        </w:rPr>
      </w:pPr>
    </w:p>
    <w:p w14:paraId="6332B54B" w14:textId="77777777" w:rsidR="00BC1846" w:rsidRDefault="00BC1846" w:rsidP="00BC1846">
      <w:pPr>
        <w:pStyle w:val="HTMLPreformatted"/>
        <w:rPr>
          <w:color w:val="000000"/>
        </w:rPr>
      </w:pPr>
    </w:p>
    <w:p w14:paraId="2B61F8E8" w14:textId="77777777" w:rsidR="00BC1846" w:rsidRDefault="00BC1846" w:rsidP="00BC1846">
      <w:pPr>
        <w:pStyle w:val="HTMLPreformatted"/>
        <w:rPr>
          <w:color w:val="000000"/>
        </w:rPr>
      </w:pPr>
      <w:r>
        <w:rPr>
          <w:color w:val="000000"/>
        </w:rPr>
        <w:t>Please sign: __________________________________ Date: _______________</w:t>
      </w:r>
    </w:p>
    <w:p w14:paraId="68969D04" w14:textId="77777777" w:rsidR="00BC1846" w:rsidRDefault="00BC1846" w:rsidP="00BC1846">
      <w:pPr>
        <w:pStyle w:val="HTMLPreformatted"/>
        <w:rPr>
          <w:color w:val="000000"/>
        </w:rPr>
      </w:pPr>
    </w:p>
    <w:p w14:paraId="7512A041" w14:textId="77777777" w:rsidR="00BC1846" w:rsidRDefault="00BC1846" w:rsidP="00BC1846">
      <w:pPr>
        <w:pStyle w:val="HTMLPreformatted"/>
        <w:rPr>
          <w:color w:val="000000"/>
        </w:rPr>
      </w:pPr>
      <w:r>
        <w:rPr>
          <w:color w:val="000000"/>
        </w:rPr>
        <w:t>Title:       __________________________________</w:t>
      </w:r>
    </w:p>
    <w:p w14:paraId="669ADCD7" w14:textId="77777777" w:rsidR="00BC1846" w:rsidRDefault="00BC1846" w:rsidP="00BC1846">
      <w:pPr>
        <w:pStyle w:val="HTMLPreformatted"/>
        <w:rPr>
          <w:color w:val="000000"/>
        </w:rPr>
      </w:pPr>
    </w:p>
    <w:p w14:paraId="5E170E6D" w14:textId="77777777" w:rsidR="00BC1846" w:rsidRDefault="00BC1846" w:rsidP="00BC1846">
      <w:pPr>
        <w:pStyle w:val="HTMLPreformatted"/>
        <w:rPr>
          <w:color w:val="000000"/>
        </w:rPr>
      </w:pPr>
      <w:r>
        <w:rPr>
          <w:color w:val="000000"/>
        </w:rPr>
        <w:t>Corporation: __________________________________</w:t>
      </w:r>
    </w:p>
    <w:p w14:paraId="35916223" w14:textId="77777777" w:rsidR="00BC1846" w:rsidRDefault="00BC1846" w:rsidP="00BC1846">
      <w:pPr>
        <w:pStyle w:val="HTMLPreformatted"/>
        <w:rPr>
          <w:color w:val="000000"/>
        </w:rPr>
      </w:pPr>
    </w:p>
    <w:p w14:paraId="256E99D4" w14:textId="77777777" w:rsidR="00BC1846" w:rsidRDefault="00BC1846" w:rsidP="00BC1846">
      <w:pPr>
        <w:pStyle w:val="HTMLPreformatted"/>
        <w:rPr>
          <w:color w:val="000000"/>
        </w:rPr>
      </w:pPr>
    </w:p>
    <w:p w14:paraId="1F102DF0" w14:textId="77777777" w:rsidR="00BC1846" w:rsidRDefault="00BC1846" w:rsidP="00BC1846">
      <w:pPr>
        <w:pStyle w:val="HTMLPreformatted"/>
        <w:rPr>
          <w:color w:val="000000"/>
        </w:rPr>
      </w:pPr>
      <w:r>
        <w:rPr>
          <w:color w:val="000000"/>
        </w:rPr>
        <w:t>Schedule A</w:t>
      </w:r>
    </w:p>
    <w:p w14:paraId="4ABF1472" w14:textId="77777777" w:rsidR="00BC1846" w:rsidRDefault="00BC1846" w:rsidP="00BC1846">
      <w:pPr>
        <w:pStyle w:val="HTMLPreformatted"/>
        <w:rPr>
          <w:color w:val="000000"/>
        </w:rPr>
      </w:pPr>
    </w:p>
    <w:p w14:paraId="1F804577" w14:textId="77777777" w:rsidR="00BC1846" w:rsidRDefault="00BC1846" w:rsidP="00BC1846">
      <w:pPr>
        <w:pStyle w:val="HTMLPreformatted"/>
        <w:rPr>
          <w:color w:val="000000"/>
        </w:rPr>
      </w:pPr>
      <w:r>
        <w:rPr>
          <w:color w:val="000000"/>
        </w:rPr>
        <w:t xml:space="preserve">   [Initial list of designated employees.  NB: authorization is not</w:t>
      </w:r>
    </w:p>
    <w:p w14:paraId="16F596DD" w14:textId="77777777" w:rsidR="00BC1846" w:rsidRDefault="00BC1846" w:rsidP="00BC1846">
      <w:pPr>
        <w:pStyle w:val="HTMLPreformatted"/>
        <w:rPr>
          <w:color w:val="000000"/>
        </w:rPr>
      </w:pPr>
      <w:r>
        <w:rPr>
          <w:color w:val="000000"/>
        </w:rPr>
        <w:t xml:space="preserve">    </w:t>
      </w:r>
      <w:proofErr w:type="gramStart"/>
      <w:r>
        <w:rPr>
          <w:color w:val="000000"/>
        </w:rPr>
        <w:t>tied</w:t>
      </w:r>
      <w:proofErr w:type="gramEnd"/>
      <w:r>
        <w:rPr>
          <w:color w:val="000000"/>
        </w:rPr>
        <w:t xml:space="preserve"> to particular Contributions.]</w:t>
      </w:r>
    </w:p>
    <w:p w14:paraId="66A94B57" w14:textId="77777777" w:rsidR="00BC1846" w:rsidRDefault="00BC1846" w:rsidP="00BC1846">
      <w:pPr>
        <w:pStyle w:val="HTMLPreformatted"/>
        <w:rPr>
          <w:color w:val="000000"/>
        </w:rPr>
      </w:pPr>
    </w:p>
    <w:p w14:paraId="07BC2525" w14:textId="77777777" w:rsidR="00BC1846" w:rsidRDefault="00BC1846" w:rsidP="00BC1846">
      <w:pPr>
        <w:pStyle w:val="HTMLPreformatted"/>
        <w:rPr>
          <w:color w:val="000000"/>
        </w:rPr>
      </w:pPr>
    </w:p>
    <w:p w14:paraId="57E9BC6E" w14:textId="77777777" w:rsidR="00BC1846" w:rsidRDefault="00BC1846" w:rsidP="00BC1846">
      <w:pPr>
        <w:pStyle w:val="HTMLPreformatted"/>
        <w:rPr>
          <w:color w:val="000000"/>
        </w:rPr>
      </w:pPr>
    </w:p>
    <w:p w14:paraId="3CEEA672" w14:textId="77777777" w:rsidR="00BC1846" w:rsidRDefault="00BC1846" w:rsidP="00BC1846">
      <w:pPr>
        <w:pStyle w:val="HTMLPreformatted"/>
        <w:rPr>
          <w:color w:val="000000"/>
        </w:rPr>
      </w:pPr>
    </w:p>
    <w:p w14:paraId="2A743F21" w14:textId="77777777" w:rsidR="00BC1846" w:rsidRDefault="00BC1846" w:rsidP="00BC1846">
      <w:pPr>
        <w:pStyle w:val="HTMLPreformatted"/>
        <w:rPr>
          <w:color w:val="000000"/>
        </w:rPr>
      </w:pPr>
      <w:r>
        <w:rPr>
          <w:color w:val="000000"/>
        </w:rPr>
        <w:t xml:space="preserve">Schedule </w:t>
      </w:r>
      <w:commentRangeStart w:id="89"/>
      <w:r>
        <w:rPr>
          <w:color w:val="000000"/>
        </w:rPr>
        <w:t>B</w:t>
      </w:r>
      <w:commentRangeEnd w:id="89"/>
      <w:r w:rsidR="002066DB">
        <w:rPr>
          <w:rStyle w:val="CommentReference"/>
          <w:rFonts w:asciiTheme="minorHAnsi" w:eastAsiaTheme="minorHAnsi" w:hAnsiTheme="minorHAnsi" w:cstheme="minorBidi"/>
          <w:lang w:eastAsia="en-US"/>
        </w:rPr>
        <w:commentReference w:id="89"/>
      </w:r>
    </w:p>
    <w:p w14:paraId="48A6950D" w14:textId="77777777" w:rsidR="00BC1846" w:rsidRDefault="00BC1846" w:rsidP="00BC1846">
      <w:pPr>
        <w:pStyle w:val="HTMLPreformatted"/>
        <w:rPr>
          <w:color w:val="000000"/>
        </w:rPr>
      </w:pPr>
    </w:p>
    <w:p w14:paraId="39B0F92D" w14:textId="77777777" w:rsidR="00BC1846" w:rsidRDefault="00BC1846" w:rsidP="00BC1846">
      <w:pPr>
        <w:pStyle w:val="HTMLPreformatted"/>
        <w:rPr>
          <w:color w:val="000000"/>
        </w:rPr>
      </w:pPr>
      <w:r>
        <w:rPr>
          <w:color w:val="000000"/>
        </w:rPr>
        <w:t xml:space="preserve">   [Identification of optional concurrent software grant.  Would be</w:t>
      </w:r>
    </w:p>
    <w:p w14:paraId="55540AF0" w14:textId="77777777" w:rsidR="00BC1846" w:rsidRDefault="00BC1846" w:rsidP="00BC1846">
      <w:pPr>
        <w:pStyle w:val="HTMLPreformatted"/>
        <w:rPr>
          <w:color w:val="000000"/>
        </w:rPr>
      </w:pPr>
      <w:r>
        <w:rPr>
          <w:color w:val="000000"/>
        </w:rPr>
        <w:t xml:space="preserve">    </w:t>
      </w:r>
      <w:proofErr w:type="gramStart"/>
      <w:r>
        <w:rPr>
          <w:color w:val="000000"/>
        </w:rPr>
        <w:t>left</w:t>
      </w:r>
      <w:proofErr w:type="gramEnd"/>
      <w:r>
        <w:rPr>
          <w:color w:val="000000"/>
        </w:rPr>
        <w:t xml:space="preserve"> blank or omitted if there is no concurrent software grant.]</w:t>
      </w:r>
    </w:p>
    <w:p w14:paraId="14347FFE" w14:textId="5028FDD2" w:rsidR="00F16E7A" w:rsidRDefault="00F16E7A" w:rsidP="00BC1846">
      <w:pPr>
        <w:rPr>
          <w:ins w:id="90" w:author="Franck A." w:date="2019-02-18T17:19:00Z"/>
        </w:rPr>
      </w:pPr>
    </w:p>
    <w:p w14:paraId="4F9E36C8" w14:textId="77777777" w:rsidR="000C2E6F" w:rsidRDefault="000C2E6F" w:rsidP="00BC1846">
      <w:pPr>
        <w:rPr>
          <w:ins w:id="91" w:author="Franck A." w:date="2019-02-18T17:19:00Z"/>
        </w:rPr>
      </w:pPr>
    </w:p>
    <w:p w14:paraId="483A7C30" w14:textId="77777777" w:rsidR="000C2E6F" w:rsidRDefault="000C2E6F" w:rsidP="000C2E6F">
      <w:pPr>
        <w:pStyle w:val="HTMLPreformatted"/>
        <w:rPr>
          <w:ins w:id="92" w:author="Franck A." w:date="2019-02-18T17:19:00Z"/>
          <w:color w:val="000000"/>
        </w:rPr>
      </w:pPr>
      <w:ins w:id="93" w:author="Franck A." w:date="2019-02-18T17:19:00Z">
        <w:r>
          <w:rPr>
            <w:color w:val="000000"/>
          </w:rPr>
          <w:t xml:space="preserve">Note: this copyright license agreement is derived from </w:t>
        </w:r>
        <w:r>
          <w:t>The Apache Software Foundation</w:t>
        </w:r>
        <w:r>
          <w:rPr>
            <w:color w:val="000000"/>
          </w:rPr>
          <w:t xml:space="preserve"> Software Grant and </w:t>
        </w:r>
        <w:commentRangeStart w:id="94"/>
        <w:r>
          <w:rPr>
            <w:color w:val="000000"/>
          </w:rPr>
          <w:t>Corporate</w:t>
        </w:r>
        <w:commentRangeEnd w:id="94"/>
        <w:r>
          <w:rPr>
            <w:rStyle w:val="CommentReference"/>
            <w:rFonts w:asciiTheme="minorHAnsi" w:eastAsiaTheme="minorHAnsi" w:hAnsiTheme="minorHAnsi" w:cstheme="minorBidi"/>
            <w:lang w:eastAsia="en-US"/>
          </w:rPr>
          <w:commentReference w:id="94"/>
        </w:r>
        <w:r>
          <w:rPr>
            <w:color w:val="000000"/>
          </w:rPr>
          <w:t xml:space="preserve"> Contributor License Agreement </w:t>
        </w:r>
        <w:r>
          <w:rPr>
            <w:color w:val="000000"/>
          </w:rPr>
          <w:fldChar w:fldCharType="begin"/>
        </w:r>
        <w:r>
          <w:rPr>
            <w:color w:val="000000"/>
          </w:rPr>
          <w:instrText xml:space="preserve"> HYPERLINK "</w:instrText>
        </w:r>
        <w:r w:rsidRPr="00304211">
          <w:rPr>
            <w:color w:val="000000"/>
          </w:rPr>
          <w:instrText>http://apache.org/licenses/</w:instrText>
        </w:r>
        <w:r>
          <w:rPr>
            <w:color w:val="000000"/>
          </w:rPr>
          <w:instrText xml:space="preserve">" </w:instrText>
        </w:r>
        <w:r>
          <w:rPr>
            <w:color w:val="000000"/>
          </w:rPr>
          <w:fldChar w:fldCharType="separate"/>
        </w:r>
        <w:r w:rsidRPr="002C70C6">
          <w:rPr>
            <w:rStyle w:val="Hyperlink"/>
          </w:rPr>
          <w:t>http://apache.org/licenses/</w:t>
        </w:r>
        <w:r>
          <w:rPr>
            <w:color w:val="000000"/>
          </w:rPr>
          <w:fldChar w:fldCharType="end"/>
        </w:r>
        <w:r>
          <w:rPr>
            <w:color w:val="000000"/>
          </w:rPr>
          <w:t xml:space="preserve"> </w:t>
        </w:r>
        <w:r>
          <w:t xml:space="preserve">(v </w:t>
        </w:r>
        <w:commentRangeStart w:id="95"/>
        <w:r>
          <w:t>r190612</w:t>
        </w:r>
        <w:commentRangeEnd w:id="95"/>
        <w:r>
          <w:rPr>
            <w:rStyle w:val="CommentReference"/>
            <w:rFonts w:asciiTheme="minorHAnsi" w:eastAsiaTheme="minorHAnsi" w:hAnsiTheme="minorHAnsi" w:cstheme="minorBidi"/>
            <w:lang w:eastAsia="en-US"/>
          </w:rPr>
          <w:commentReference w:id="95"/>
        </w:r>
        <w:r>
          <w:t>)</w:t>
        </w:r>
      </w:ins>
    </w:p>
    <w:p w14:paraId="25B913D4" w14:textId="77777777" w:rsidR="000C2E6F" w:rsidRDefault="000C2E6F" w:rsidP="00BC1846"/>
    <w:sectPr w:rsidR="000C2E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ranck A." w:date="2018-11-05T10:26:00Z" w:initials="FA">
    <w:p w14:paraId="79179726" w14:textId="77777777" w:rsidR="00933EA6" w:rsidRDefault="00933EA6">
      <w:pPr>
        <w:pStyle w:val="CommentText"/>
      </w:pPr>
      <w:r>
        <w:rPr>
          <w:rStyle w:val="CommentReference"/>
        </w:rPr>
        <w:annotationRef/>
      </w:r>
      <w:r>
        <w:t>I would hope to use the same agreement for the VISR framework and other repositories under the VISR name (for example the VISR production suite, tutorials, etc.)</w:t>
      </w:r>
    </w:p>
  </w:comment>
  <w:comment w:id="8" w:author="Franck A." w:date="2018-11-05T09:28:00Z" w:initials="FA">
    <w:p w14:paraId="190E801F" w14:textId="77777777" w:rsidR="00ED064F" w:rsidRDefault="00ED064F">
      <w:pPr>
        <w:pStyle w:val="CommentText"/>
      </w:pPr>
      <w:r>
        <w:rPr>
          <w:rStyle w:val="CommentReference"/>
        </w:rPr>
        <w:annotationRef/>
      </w:r>
      <w:r>
        <w:t xml:space="preserve">I suggest to focus on the </w:t>
      </w:r>
      <w:proofErr w:type="spellStart"/>
      <w:r>
        <w:t>coprporate</w:t>
      </w:r>
      <w:proofErr w:type="spellEnd"/>
      <w:r>
        <w:t xml:space="preserve"> version first.</w:t>
      </w:r>
    </w:p>
    <w:p w14:paraId="5C55EDB7" w14:textId="77777777" w:rsidR="00ED064F" w:rsidRDefault="00ED064F">
      <w:pPr>
        <w:pStyle w:val="CommentText"/>
      </w:pPr>
      <w:r>
        <w:t>An individual contributor agreement can be modelled from the respective Apache CLA later if necessary.</w:t>
      </w:r>
    </w:p>
    <w:p w14:paraId="678D781E" w14:textId="5E1BBA08" w:rsidR="00ED064F" w:rsidRDefault="00ED064F">
      <w:pPr>
        <w:pStyle w:val="CommentText"/>
      </w:pPr>
      <w:r>
        <w:t xml:space="preserve">I found the combined corporate &amp; individual CLA templates </w:t>
      </w:r>
      <w:r w:rsidR="00304211" w:rsidRPr="00304211">
        <w:t>http://wiki.civiccommons.org/Contributor_Agreements/</w:t>
      </w:r>
      <w:r>
        <w:t xml:space="preserve"> less appealing </w:t>
      </w:r>
    </w:p>
  </w:comment>
  <w:comment w:id="12" w:author="Franck A." w:date="2018-11-05T09:27:00Z" w:initials="FA">
    <w:p w14:paraId="394613A8" w14:textId="77777777" w:rsidR="00ED064F" w:rsidRDefault="00ED064F">
      <w:pPr>
        <w:pStyle w:val="CommentText"/>
      </w:pPr>
      <w:r>
        <w:rPr>
          <w:rStyle w:val="CommentReference"/>
        </w:rPr>
        <w:annotationRef/>
      </w:r>
      <w:r>
        <w:t>Do we need a permanent URL?</w:t>
      </w:r>
    </w:p>
  </w:comment>
  <w:comment w:id="29" w:author="Franck A." w:date="2018-11-05T10:08:00Z" w:initials="FA">
    <w:p w14:paraId="4531EE1A" w14:textId="77777777" w:rsidR="00185508" w:rsidRDefault="00185508">
      <w:pPr>
        <w:pStyle w:val="CommentText"/>
      </w:pPr>
      <w:r>
        <w:rPr>
          <w:rStyle w:val="CommentReference"/>
        </w:rPr>
        <w:annotationRef/>
      </w:r>
      <w:r>
        <w:t xml:space="preserve">I suggest to use “VISR project” consistently. </w:t>
      </w:r>
    </w:p>
    <w:p w14:paraId="27882A1F" w14:textId="77777777" w:rsidR="005500D4" w:rsidRDefault="00933EA6">
      <w:pPr>
        <w:pStyle w:val="CommentText"/>
      </w:pPr>
      <w:r>
        <w:t>Is a legal entity strictly required here? In my understanding, we’re not talking about copyright here, but assigning contributions to the same copyright terms as ‘the VISR project’.</w:t>
      </w:r>
    </w:p>
  </w:comment>
  <w:comment w:id="42" w:author="Franck A." w:date="2018-11-05T09:56:00Z" w:initials="FA">
    <w:p w14:paraId="66E7D5CA" w14:textId="77777777" w:rsidR="00202A63" w:rsidRDefault="00202A63">
      <w:pPr>
        <w:pStyle w:val="CommentText"/>
      </w:pPr>
      <w:r>
        <w:rPr>
          <w:rStyle w:val="CommentReference"/>
        </w:rPr>
        <w:annotationRef/>
      </w:r>
      <w:r>
        <w:t xml:space="preserve">TODO: Decide whom to send it to! I suggest a generic Southampton-based email as </w:t>
      </w:r>
      <w:hyperlink r:id="rId1" w:history="1">
        <w:r w:rsidRPr="002C70C6">
          <w:rPr>
            <w:rStyle w:val="Hyperlink"/>
          </w:rPr>
          <w:t>visr@soton.ac.uk</w:t>
        </w:r>
      </w:hyperlink>
      <w:r>
        <w:t xml:space="preserve"> (</w:t>
      </w:r>
      <w:r w:rsidRPr="00185508">
        <w:t>https://idm-affiliates.soton.ac.uk/Request/New</w:t>
      </w:r>
      <w:r>
        <w:t>)</w:t>
      </w:r>
    </w:p>
  </w:comment>
  <w:comment w:id="44" w:author="Franck A." w:date="2018-11-05T09:56:00Z" w:initials="FA">
    <w:p w14:paraId="67018B9C" w14:textId="77777777" w:rsidR="00202A63" w:rsidRDefault="00202A63">
      <w:pPr>
        <w:pStyle w:val="CommentText"/>
      </w:pPr>
      <w:r>
        <w:rPr>
          <w:rStyle w:val="CommentReference"/>
        </w:rPr>
        <w:annotationRef/>
      </w:r>
      <w:r>
        <w:t xml:space="preserve">TODO: Decide whom to send it to! I suggest a generic Southampton-based email as </w:t>
      </w:r>
      <w:hyperlink r:id="rId2" w:history="1">
        <w:r w:rsidRPr="002C70C6">
          <w:rPr>
            <w:rStyle w:val="Hyperlink"/>
          </w:rPr>
          <w:t>visr@soton.ac.uk</w:t>
        </w:r>
      </w:hyperlink>
      <w:r>
        <w:t xml:space="preserve"> (</w:t>
      </w:r>
      <w:r w:rsidRPr="00185508">
        <w:t>https://idm-affiliates.soton.ac.uk/Request/New</w:t>
      </w:r>
      <w:r>
        <w:t>)</w:t>
      </w:r>
    </w:p>
  </w:comment>
  <w:comment w:id="53" w:author="Franck A." w:date="2018-11-05T10:07:00Z" w:initials="FA">
    <w:p w14:paraId="6E98A67B" w14:textId="77777777" w:rsidR="00185508" w:rsidRDefault="00185508">
      <w:pPr>
        <w:pStyle w:val="CommentText"/>
      </w:pPr>
      <w:r>
        <w:rPr>
          <w:rStyle w:val="CommentReference"/>
        </w:rPr>
        <w:annotationRef/>
      </w:r>
      <w:r w:rsidR="005500D4">
        <w:t>Who shall</w:t>
      </w:r>
      <w:r>
        <w:t xml:space="preserve"> that be? Individual? ISVR admin? Southampton RIS?</w:t>
      </w:r>
    </w:p>
  </w:comment>
  <w:comment w:id="89" w:author="Franck A." w:date="2018-11-05T10:28:00Z" w:initials="FA">
    <w:p w14:paraId="3E08B5D5" w14:textId="558CED7F" w:rsidR="002066DB" w:rsidRDefault="002066DB">
      <w:pPr>
        <w:pStyle w:val="CommentText"/>
      </w:pPr>
      <w:r>
        <w:rPr>
          <w:rStyle w:val="CommentReference"/>
        </w:rPr>
        <w:annotationRef/>
      </w:r>
      <w:r>
        <w:t xml:space="preserve">Do we need that? “Concurrent” is </w:t>
      </w:r>
      <w:proofErr w:type="spellStart"/>
      <w:r>
        <w:t>Is</w:t>
      </w:r>
      <w:proofErr w:type="spellEnd"/>
      <w:r>
        <w:t xml:space="preserve"> not referenced in the text above.</w:t>
      </w:r>
    </w:p>
  </w:comment>
  <w:comment w:id="94" w:author="Franck A." w:date="2018-11-05T09:28:00Z" w:initials="FA">
    <w:p w14:paraId="06BB24EB" w14:textId="77777777" w:rsidR="000C2E6F" w:rsidRDefault="000C2E6F" w:rsidP="000C2E6F">
      <w:pPr>
        <w:pStyle w:val="CommentText"/>
      </w:pPr>
      <w:r>
        <w:rPr>
          <w:rStyle w:val="CommentReference"/>
        </w:rPr>
        <w:annotationRef/>
      </w:r>
      <w:r>
        <w:t xml:space="preserve">I suggest to focus on the </w:t>
      </w:r>
      <w:proofErr w:type="spellStart"/>
      <w:r>
        <w:t>coprporate</w:t>
      </w:r>
      <w:proofErr w:type="spellEnd"/>
      <w:r>
        <w:t xml:space="preserve"> version first.</w:t>
      </w:r>
    </w:p>
    <w:p w14:paraId="5483F8ED" w14:textId="77777777" w:rsidR="000C2E6F" w:rsidRDefault="000C2E6F" w:rsidP="000C2E6F">
      <w:pPr>
        <w:pStyle w:val="CommentText"/>
      </w:pPr>
      <w:r>
        <w:t>An individual contributor agreement can be modelled from the respective Apache CLA later if necessary.</w:t>
      </w:r>
    </w:p>
    <w:p w14:paraId="65F186B8" w14:textId="77777777" w:rsidR="000C2E6F" w:rsidRDefault="000C2E6F" w:rsidP="000C2E6F">
      <w:pPr>
        <w:pStyle w:val="CommentText"/>
      </w:pPr>
      <w:r>
        <w:t xml:space="preserve">I found the combined corporate &amp; individual CLA templates s less appealing </w:t>
      </w:r>
    </w:p>
  </w:comment>
  <w:comment w:id="95" w:author="Franck A." w:date="2018-11-05T10:34:00Z" w:initials="FA">
    <w:p w14:paraId="7DCA2CE3" w14:textId="77777777" w:rsidR="000C2E6F" w:rsidRDefault="000C2E6F" w:rsidP="000C2E6F">
      <w:pPr>
        <w:pStyle w:val="CommentText"/>
      </w:pPr>
      <w:r>
        <w:rPr>
          <w:rStyle w:val="CommentReference"/>
        </w:rPr>
        <w:annotationRef/>
      </w:r>
      <w:r>
        <w:t>Do we need that/Where shall we put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179726" w15:done="0"/>
  <w15:commentEx w15:paraId="678D781E" w15:done="0"/>
  <w15:commentEx w15:paraId="394613A8" w15:done="0"/>
  <w15:commentEx w15:paraId="27882A1F" w15:done="0"/>
  <w15:commentEx w15:paraId="66E7D5CA" w15:done="0"/>
  <w15:commentEx w15:paraId="67018B9C" w15:done="0"/>
  <w15:commentEx w15:paraId="6E98A67B" w15:done="0"/>
  <w15:commentEx w15:paraId="3E08B5D5" w15:done="0"/>
  <w15:commentEx w15:paraId="65F186B8" w15:done="0"/>
  <w15:commentEx w15:paraId="7DCA2C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983"/>
    <w:multiLevelType w:val="hybridMultilevel"/>
    <w:tmpl w:val="36247438"/>
    <w:lvl w:ilvl="0" w:tplc="4A3679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k A.">
    <w15:presenceInfo w15:providerId="AD" w15:userId="S-1-5-21-2015846570-11164191-355810188-319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46"/>
    <w:rsid w:val="000C2E6F"/>
    <w:rsid w:val="000F47B1"/>
    <w:rsid w:val="00185508"/>
    <w:rsid w:val="00202A63"/>
    <w:rsid w:val="002066DB"/>
    <w:rsid w:val="00260EE9"/>
    <w:rsid w:val="00304211"/>
    <w:rsid w:val="004C6B5A"/>
    <w:rsid w:val="005500D4"/>
    <w:rsid w:val="00711DBB"/>
    <w:rsid w:val="008305ED"/>
    <w:rsid w:val="008C004F"/>
    <w:rsid w:val="00933EA6"/>
    <w:rsid w:val="00AB0C3E"/>
    <w:rsid w:val="00AE0E06"/>
    <w:rsid w:val="00AF5D1B"/>
    <w:rsid w:val="00BC1846"/>
    <w:rsid w:val="00C65833"/>
    <w:rsid w:val="00D61D87"/>
    <w:rsid w:val="00EC0BC0"/>
    <w:rsid w:val="00ED064F"/>
    <w:rsid w:val="00F16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07D1"/>
  <w15:chartTrackingRefBased/>
  <w15:docId w15:val="{0D39C487-122F-4069-96EC-62E05756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1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C184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D0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64F"/>
    <w:rPr>
      <w:rFonts w:ascii="Segoe UI" w:hAnsi="Segoe UI" w:cs="Segoe UI"/>
      <w:sz w:val="18"/>
      <w:szCs w:val="18"/>
    </w:rPr>
  </w:style>
  <w:style w:type="character" w:styleId="CommentReference">
    <w:name w:val="annotation reference"/>
    <w:basedOn w:val="DefaultParagraphFont"/>
    <w:uiPriority w:val="99"/>
    <w:semiHidden/>
    <w:unhideWhenUsed/>
    <w:rsid w:val="00ED064F"/>
    <w:rPr>
      <w:sz w:val="16"/>
      <w:szCs w:val="16"/>
    </w:rPr>
  </w:style>
  <w:style w:type="paragraph" w:styleId="CommentText">
    <w:name w:val="annotation text"/>
    <w:basedOn w:val="Normal"/>
    <w:link w:val="CommentTextChar"/>
    <w:uiPriority w:val="99"/>
    <w:semiHidden/>
    <w:unhideWhenUsed/>
    <w:rsid w:val="00ED064F"/>
    <w:pPr>
      <w:spacing w:line="240" w:lineRule="auto"/>
    </w:pPr>
    <w:rPr>
      <w:sz w:val="20"/>
      <w:szCs w:val="20"/>
    </w:rPr>
  </w:style>
  <w:style w:type="character" w:customStyle="1" w:styleId="CommentTextChar">
    <w:name w:val="Comment Text Char"/>
    <w:basedOn w:val="DefaultParagraphFont"/>
    <w:link w:val="CommentText"/>
    <w:uiPriority w:val="99"/>
    <w:semiHidden/>
    <w:rsid w:val="00ED064F"/>
    <w:rPr>
      <w:sz w:val="20"/>
      <w:szCs w:val="20"/>
    </w:rPr>
  </w:style>
  <w:style w:type="paragraph" w:styleId="CommentSubject">
    <w:name w:val="annotation subject"/>
    <w:basedOn w:val="CommentText"/>
    <w:next w:val="CommentText"/>
    <w:link w:val="CommentSubjectChar"/>
    <w:uiPriority w:val="99"/>
    <w:semiHidden/>
    <w:unhideWhenUsed/>
    <w:rsid w:val="00ED064F"/>
    <w:rPr>
      <w:b/>
      <w:bCs/>
    </w:rPr>
  </w:style>
  <w:style w:type="character" w:customStyle="1" w:styleId="CommentSubjectChar">
    <w:name w:val="Comment Subject Char"/>
    <w:basedOn w:val="CommentTextChar"/>
    <w:link w:val="CommentSubject"/>
    <w:uiPriority w:val="99"/>
    <w:semiHidden/>
    <w:rsid w:val="00ED064F"/>
    <w:rPr>
      <w:b/>
      <w:bCs/>
      <w:sz w:val="20"/>
      <w:szCs w:val="20"/>
    </w:rPr>
  </w:style>
  <w:style w:type="character" w:styleId="Hyperlink">
    <w:name w:val="Hyperlink"/>
    <w:basedOn w:val="DefaultParagraphFont"/>
    <w:uiPriority w:val="99"/>
    <w:unhideWhenUsed/>
    <w:rsid w:val="001855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5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visr@soton.ac.uk" TargetMode="External"/><Relationship Id="rId1" Type="http://schemas.openxmlformats.org/officeDocument/2006/relationships/hyperlink" Target="mailto:visr@soton.ac.uk"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6F55-9CFE-42B0-9F68-0AE05AEA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dc:creator>
  <cp:keywords/>
  <dc:description/>
  <cp:lastModifiedBy>Franck A.</cp:lastModifiedBy>
  <cp:revision>2</cp:revision>
  <dcterms:created xsi:type="dcterms:W3CDTF">2019-02-19T21:35:00Z</dcterms:created>
  <dcterms:modified xsi:type="dcterms:W3CDTF">2019-02-19T21:35:00Z</dcterms:modified>
</cp:coreProperties>
</file>