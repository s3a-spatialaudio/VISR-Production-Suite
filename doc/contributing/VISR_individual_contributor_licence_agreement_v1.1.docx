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87B1" w14:textId="77777777" w:rsidR="005D3800" w:rsidRDefault="005D3800" w:rsidP="005D3800">
      <w:pPr>
        <w:pStyle w:val="HTMLPreformatted"/>
        <w:jc w:val="center"/>
        <w:rPr>
          <w:ins w:id="0" w:author="Franck A." w:date="2018-11-16T14:11:00Z"/>
          <w:color w:val="000000"/>
        </w:rPr>
      </w:pPr>
      <w:ins w:id="1" w:author="Franck A." w:date="2018-11-16T14:11:00Z">
        <w:r>
          <w:rPr>
            <w:color w:val="000000"/>
          </w:rPr>
          <w:t xml:space="preserve">The </w:t>
        </w:r>
        <w:commentRangeStart w:id="2"/>
        <w:r>
          <w:rPr>
            <w:color w:val="000000"/>
          </w:rPr>
          <w:t>VISR Project</w:t>
        </w:r>
        <w:commentRangeEnd w:id="2"/>
        <w:r>
          <w:rPr>
            <w:rStyle w:val="CommentReference"/>
            <w:rFonts w:asciiTheme="minorHAnsi" w:eastAsiaTheme="minorHAnsi" w:hAnsiTheme="minorHAnsi" w:cstheme="minorBidi"/>
            <w:lang w:eastAsia="en-US"/>
          </w:rPr>
          <w:commentReference w:id="2"/>
        </w:r>
      </w:ins>
    </w:p>
    <w:p w14:paraId="625673AE" w14:textId="77777777" w:rsidR="005D3800" w:rsidRDefault="00764593">
      <w:pPr>
        <w:jc w:val="center"/>
        <w:rPr>
          <w:ins w:id="3" w:author="Franck A." w:date="2018-11-16T14:11:00Z"/>
          <w:rFonts w:ascii="Courier New" w:hAnsi="Courier New" w:cs="Courier New"/>
        </w:rPr>
        <w:pPrChange w:id="4" w:author="Franck A." w:date="2018-11-16T14:11:00Z">
          <w:pPr/>
        </w:pPrChange>
      </w:pPr>
      <w:r w:rsidRPr="00764593">
        <w:rPr>
          <w:rFonts w:ascii="Courier New" w:hAnsi="Courier New" w:cs="Courier New"/>
        </w:rPr>
        <w:t>Individual Contributor Li</w:t>
      </w:r>
      <w:r>
        <w:rPr>
          <w:rFonts w:ascii="Courier New" w:hAnsi="Courier New" w:cs="Courier New"/>
        </w:rPr>
        <w:t xml:space="preserve">cense Agreement ("Agreement") </w:t>
      </w:r>
      <w:ins w:id="5" w:author="Franck A." w:date="2018-11-16T14:11:00Z">
        <w:r w:rsidR="005D3800">
          <w:rPr>
            <w:rFonts w:ascii="Courier New" w:hAnsi="Courier New" w:cs="Courier New"/>
          </w:rPr>
          <w:br/>
        </w:r>
      </w:ins>
    </w:p>
    <w:p w14:paraId="29A0C702" w14:textId="24F21CA4" w:rsidR="00764593" w:rsidRDefault="00764593">
      <w:pPr>
        <w:jc w:val="center"/>
        <w:rPr>
          <w:ins w:id="6" w:author="Franck A." w:date="2018-11-16T14:12:00Z"/>
          <w:rFonts w:ascii="Courier New" w:hAnsi="Courier New" w:cs="Courier New"/>
        </w:rPr>
        <w:pPrChange w:id="7" w:author="Franck A." w:date="2018-11-16T14:11:00Z">
          <w:pPr/>
        </w:pPrChange>
      </w:pPr>
      <w:r>
        <w:rPr>
          <w:rFonts w:ascii="Courier New" w:hAnsi="Courier New" w:cs="Courier New"/>
        </w:rPr>
        <w:t>V1.</w:t>
      </w:r>
      <w:del w:id="8" w:author="Franck A." w:date="2019-02-18T17:21:00Z">
        <w:r w:rsidDel="000B4435">
          <w:rPr>
            <w:rFonts w:ascii="Courier New" w:hAnsi="Courier New" w:cs="Courier New"/>
          </w:rPr>
          <w:delText>0</w:delText>
        </w:r>
      </w:del>
      <w:ins w:id="9" w:author="Franck A." w:date="2019-02-18T17:15:00Z">
        <w:r w:rsidR="00781684">
          <w:rPr>
            <w:rFonts w:ascii="Courier New" w:hAnsi="Courier New" w:cs="Courier New"/>
          </w:rPr>
          <w:t>1</w:t>
        </w:r>
      </w:ins>
      <w:ins w:id="10" w:author="Franck A." w:date="2018-11-16T14:11:00Z">
        <w:r w:rsidR="00781684">
          <w:rPr>
            <w:rFonts w:ascii="Courier New" w:hAnsi="Courier New" w:cs="Courier New"/>
          </w:rPr>
          <w:t xml:space="preserve"> (2019/02/18</w:t>
        </w:r>
        <w:r w:rsidR="005D3800">
          <w:rPr>
            <w:rFonts w:ascii="Courier New" w:hAnsi="Courier New" w:cs="Courier New"/>
          </w:rPr>
          <w:t>)</w:t>
        </w:r>
      </w:ins>
    </w:p>
    <w:p w14:paraId="17FF67AE" w14:textId="77777777" w:rsidR="005D3800" w:rsidRDefault="005D3800" w:rsidP="005D3800">
      <w:pPr>
        <w:rPr>
          <w:rFonts w:ascii="Courier New" w:hAnsi="Courier New" w:cs="Courier New"/>
        </w:rPr>
      </w:pPr>
    </w:p>
    <w:p w14:paraId="3C392A6B" w14:textId="33030669" w:rsidR="00764593" w:rsidRDefault="00764593" w:rsidP="00764593">
      <w:pPr>
        <w:rPr>
          <w:rFonts w:ascii="Courier New" w:hAnsi="Courier New" w:cs="Courier New"/>
        </w:rPr>
      </w:pPr>
      <w:r w:rsidRPr="00764593">
        <w:rPr>
          <w:rFonts w:ascii="Courier New" w:hAnsi="Courier New" w:cs="Courier New"/>
        </w:rPr>
        <w:t xml:space="preserve">Thank you for your interest in The </w:t>
      </w:r>
      <w:del w:id="11" w:author="Franck A." w:date="2018-11-16T14:12:00Z">
        <w:r w:rsidRPr="00764593" w:rsidDel="005D3800">
          <w:rPr>
            <w:rFonts w:ascii="Courier New" w:hAnsi="Courier New" w:cs="Courier New"/>
          </w:rPr>
          <w:delText>Apache Software Foundation</w:delText>
        </w:r>
      </w:del>
      <w:ins w:id="12" w:author="Franck A." w:date="2018-11-16T14:12:00Z">
        <w:r w:rsidR="005D3800">
          <w:rPr>
            <w:rFonts w:ascii="Courier New" w:hAnsi="Courier New" w:cs="Courier New"/>
          </w:rPr>
          <w:t>VISR Project</w:t>
        </w:r>
      </w:ins>
      <w:del w:id="13" w:author="Franck A." w:date="2018-11-16T14:12:00Z">
        <w:r w:rsidRPr="00764593" w:rsidDel="005D3800">
          <w:rPr>
            <w:rFonts w:ascii="Courier New" w:hAnsi="Courier New" w:cs="Courier New"/>
          </w:rPr>
          <w:delText xml:space="preserve"> (the "Foundation")</w:delText>
        </w:r>
      </w:del>
      <w:r w:rsidRPr="00764593">
        <w:rPr>
          <w:rFonts w:ascii="Courier New" w:hAnsi="Courier New" w:cs="Courier New"/>
        </w:rPr>
        <w:t xml:space="preserve">. In order to clarify the intellectual property license granted with Contributions from any person or entity, the </w:t>
      </w:r>
      <w:del w:id="14" w:author="Franck A." w:date="2018-11-16T14:14:00Z">
        <w:r w:rsidRPr="00764593" w:rsidDel="005D3800">
          <w:rPr>
            <w:rFonts w:ascii="Courier New" w:hAnsi="Courier New" w:cs="Courier New"/>
          </w:rPr>
          <w:delText>Foundation</w:delText>
        </w:r>
      </w:del>
      <w:ins w:id="15" w:author="Franck A." w:date="2018-11-16T14:14:00Z">
        <w:r w:rsidR="005D3800">
          <w:rPr>
            <w:rFonts w:ascii="Courier New" w:hAnsi="Courier New" w:cs="Courier New"/>
          </w:rPr>
          <w:t>VISR Project</w:t>
        </w:r>
      </w:ins>
      <w:r w:rsidRPr="00764593">
        <w:rPr>
          <w:rFonts w:ascii="Courier New" w:hAnsi="Courier New" w:cs="Courier New"/>
        </w:rPr>
        <w:t xml:space="preserve"> must have a Contributor License Agreement ("CLA") on file that has been signed by each Contributor, indicating agreement to the license terms below. This license is for your protection as a Contributor as well as the protection of the </w:t>
      </w:r>
      <w:del w:id="16" w:author="Franck A." w:date="2018-11-16T14:14:00Z">
        <w:r w:rsidRPr="00764593" w:rsidDel="005D3800">
          <w:rPr>
            <w:rFonts w:ascii="Courier New" w:hAnsi="Courier New" w:cs="Courier New"/>
          </w:rPr>
          <w:delText>Foundation</w:delText>
        </w:r>
      </w:del>
      <w:ins w:id="17" w:author="Franck A." w:date="2018-11-16T14:14:00Z">
        <w:r w:rsidR="005D3800">
          <w:rPr>
            <w:rFonts w:ascii="Courier New" w:hAnsi="Courier New" w:cs="Courier New"/>
          </w:rPr>
          <w:t>VISR Project</w:t>
        </w:r>
      </w:ins>
      <w:r w:rsidRPr="00764593">
        <w:rPr>
          <w:rFonts w:ascii="Courier New" w:hAnsi="Courier New" w:cs="Courier New"/>
        </w:rPr>
        <w:t xml:space="preserve"> and its users; it does not change your rights to use your own Contributions for any other purpose. If you have not already done so, please complete and sign, then scan and email a pdf file of this Agreement to</w:t>
      </w:r>
      <w:ins w:id="18" w:author="Franck A." w:date="2018-11-16T14:16:00Z">
        <w:r w:rsidR="005D3800">
          <w:rPr>
            <w:rFonts w:ascii="Courier New" w:hAnsi="Courier New" w:cs="Courier New"/>
          </w:rPr>
          <w:t xml:space="preserve"> </w:t>
        </w:r>
      </w:ins>
      <w:ins w:id="19" w:author="Franck A." w:date="2019-02-18T17:24:00Z">
        <w:r w:rsidR="005A33C6">
          <w:rPr>
            <w:rFonts w:ascii="Courier New" w:hAnsi="Courier New" w:cs="Courier New"/>
          </w:rPr>
          <w:fldChar w:fldCharType="begin"/>
        </w:r>
        <w:r w:rsidR="005A33C6">
          <w:rPr>
            <w:rFonts w:ascii="Courier New" w:hAnsi="Courier New" w:cs="Courier New"/>
          </w:rPr>
          <w:instrText xml:space="preserve"> HYPERLINK "mailto:</w:instrText>
        </w:r>
        <w:r w:rsidR="005A33C6" w:rsidRPr="005A33C6">
          <w:rPr>
            <w:rFonts w:ascii="Courier New" w:hAnsi="Courier New" w:cs="Courier New"/>
            <w:rPrChange w:id="20" w:author="Franck A." w:date="2019-02-18T17:24:00Z">
              <w:rPr>
                <w:rStyle w:val="Hyperlink"/>
                <w:rFonts w:ascii="Courier New" w:hAnsi="Courier New" w:cs="Courier New"/>
              </w:rPr>
            </w:rPrChange>
          </w:rPr>
          <w:instrText>visr@soton.ac.uk</w:instrText>
        </w:r>
        <w:r w:rsidR="005A33C6">
          <w:rPr>
            <w:rFonts w:ascii="Courier New" w:hAnsi="Courier New" w:cs="Courier New"/>
          </w:rPr>
          <w:instrText xml:space="preserve">" </w:instrText>
        </w:r>
        <w:r w:rsidR="005A33C6">
          <w:rPr>
            <w:rFonts w:ascii="Courier New" w:hAnsi="Courier New" w:cs="Courier New"/>
          </w:rPr>
          <w:fldChar w:fldCharType="separate"/>
        </w:r>
        <w:r w:rsidR="005A33C6" w:rsidRPr="000223BF">
          <w:rPr>
            <w:rStyle w:val="Hyperlink"/>
            <w:rFonts w:ascii="Courier New" w:hAnsi="Courier New" w:cs="Courier New"/>
            <w:rPrChange w:id="21" w:author="Franck A." w:date="2019-02-18T17:24:00Z">
              <w:rPr>
                <w:rStyle w:val="Hyperlink"/>
                <w:rFonts w:ascii="Courier New" w:hAnsi="Courier New" w:cs="Courier New"/>
              </w:rPr>
            </w:rPrChange>
          </w:rPr>
          <w:t>visr@soton.ac.uk</w:t>
        </w:r>
        <w:r w:rsidR="005A33C6">
          <w:rPr>
            <w:rFonts w:ascii="Courier New" w:hAnsi="Courier New" w:cs="Courier New"/>
          </w:rPr>
          <w:fldChar w:fldCharType="end"/>
        </w:r>
      </w:ins>
      <w:del w:id="22" w:author="Franck A." w:date="2018-11-16T14:15:00Z">
        <w:r w:rsidRPr="00764593" w:rsidDel="005D3800">
          <w:rPr>
            <w:rFonts w:ascii="Courier New" w:hAnsi="Courier New" w:cs="Courier New"/>
          </w:rPr>
          <w:delText xml:space="preserve"> secretary@apache.org</w:delText>
        </w:r>
      </w:del>
      <w:r w:rsidRPr="00764593">
        <w:rPr>
          <w:rFonts w:ascii="Courier New" w:hAnsi="Courier New" w:cs="Courier New"/>
        </w:rPr>
        <w:t xml:space="preserve">. Please read this document carefully before signing and keep a copy for your records. </w:t>
      </w:r>
      <w:bookmarkStart w:id="23" w:name="_GoBack"/>
      <w:bookmarkEnd w:id="23"/>
    </w:p>
    <w:p w14:paraId="781D2B27" w14:textId="77777777" w:rsidR="00764593" w:rsidRDefault="00764593" w:rsidP="00764593">
      <w:pPr>
        <w:rPr>
          <w:rFonts w:ascii="Courier New" w:hAnsi="Courier New" w:cs="Courier New"/>
        </w:rPr>
      </w:pPr>
      <w:r w:rsidRPr="00764593">
        <w:rPr>
          <w:rFonts w:ascii="Courier New" w:hAnsi="Courier New" w:cs="Courier New"/>
        </w:rPr>
        <w:t>Full name: ______________________________________________________</w:t>
      </w:r>
      <w:r>
        <w:rPr>
          <w:rFonts w:ascii="Courier New" w:hAnsi="Courier New" w:cs="Courier New"/>
        </w:rPr>
        <w:br/>
      </w:r>
      <w:r w:rsidRPr="00764593">
        <w:rPr>
          <w:rFonts w:ascii="Courier New" w:hAnsi="Courier New" w:cs="Courier New"/>
        </w:rPr>
        <w:t>(optional) Public name: _________________________________________</w:t>
      </w:r>
      <w:r>
        <w:rPr>
          <w:rFonts w:ascii="Courier New" w:hAnsi="Courier New" w:cs="Courier New"/>
        </w:rPr>
        <w:br/>
      </w:r>
      <w:r w:rsidRPr="00764593">
        <w:rPr>
          <w:rFonts w:ascii="Courier New" w:hAnsi="Courier New" w:cs="Courier New"/>
        </w:rPr>
        <w:t xml:space="preserve"> Postal Address: ________________________________________________</w:t>
      </w:r>
      <w:r>
        <w:rPr>
          <w:rFonts w:ascii="Courier New" w:hAnsi="Courier New" w:cs="Courier New"/>
        </w:rPr>
        <w:br/>
        <w:t xml:space="preserve">                </w:t>
      </w:r>
      <w:r w:rsidRPr="00764593">
        <w:rPr>
          <w:rFonts w:ascii="Courier New" w:hAnsi="Courier New" w:cs="Courier New"/>
        </w:rPr>
        <w:t xml:space="preserve"> _________________</w:t>
      </w:r>
      <w:r>
        <w:rPr>
          <w:rFonts w:ascii="Courier New" w:hAnsi="Courier New" w:cs="Courier New"/>
        </w:rPr>
        <w:t>_______________________________</w:t>
      </w:r>
      <w:r>
        <w:rPr>
          <w:rFonts w:ascii="Courier New" w:hAnsi="Courier New" w:cs="Courier New"/>
        </w:rPr>
        <w:br/>
        <w:t xml:space="preserve">        </w:t>
      </w:r>
      <w:r w:rsidRPr="00764593">
        <w:rPr>
          <w:rFonts w:ascii="Courier New" w:hAnsi="Courier New" w:cs="Courier New"/>
        </w:rPr>
        <w:t>Country: ________________________________________________</w:t>
      </w:r>
      <w:r>
        <w:rPr>
          <w:rFonts w:ascii="Courier New" w:hAnsi="Courier New" w:cs="Courier New"/>
        </w:rPr>
        <w:br/>
      </w:r>
      <w:r w:rsidRPr="00764593">
        <w:rPr>
          <w:rFonts w:ascii="Courier New" w:hAnsi="Courier New" w:cs="Courier New"/>
        </w:rPr>
        <w:t>Telephone: ______________________________________________________</w:t>
      </w:r>
      <w:r>
        <w:rPr>
          <w:rFonts w:ascii="Courier New" w:hAnsi="Courier New" w:cs="Courier New"/>
        </w:rPr>
        <w:br/>
        <w:t xml:space="preserve">   </w:t>
      </w:r>
      <w:r w:rsidRPr="00764593">
        <w:rPr>
          <w:rFonts w:ascii="Courier New" w:hAnsi="Courier New" w:cs="Courier New"/>
        </w:rPr>
        <w:t>E-Mail: _______________________</w:t>
      </w:r>
      <w:r>
        <w:rPr>
          <w:rFonts w:ascii="Courier New" w:hAnsi="Courier New" w:cs="Courier New"/>
        </w:rPr>
        <w:t>_______________________________</w:t>
      </w:r>
      <w:r>
        <w:rPr>
          <w:rFonts w:ascii="Courier New" w:hAnsi="Courier New" w:cs="Courier New"/>
        </w:rPr>
        <w:br/>
      </w:r>
    </w:p>
    <w:p w14:paraId="120D60AC" w14:textId="77777777" w:rsidR="00764593" w:rsidRDefault="00764593" w:rsidP="00764593">
      <w:pPr>
        <w:rPr>
          <w:rFonts w:ascii="Courier New" w:hAnsi="Courier New" w:cs="Courier New"/>
        </w:rPr>
      </w:pPr>
      <w:r w:rsidRPr="00764593">
        <w:rPr>
          <w:rFonts w:ascii="Courier New" w:hAnsi="Courier New" w:cs="Courier New"/>
        </w:rPr>
        <w:t xml:space="preserve">You accept and agree to the following terms and conditions for Your present and future Contributions submitted to the </w:t>
      </w:r>
      <w:del w:id="24" w:author="Franck A." w:date="2018-11-16T14:14:00Z">
        <w:r w:rsidRPr="00764593" w:rsidDel="005D3800">
          <w:rPr>
            <w:rFonts w:ascii="Courier New" w:hAnsi="Courier New" w:cs="Courier New"/>
          </w:rPr>
          <w:delText>Foundation</w:delText>
        </w:r>
      </w:del>
      <w:ins w:id="25" w:author="Franck A." w:date="2018-11-16T14:14:00Z">
        <w:r w:rsidR="005D3800">
          <w:rPr>
            <w:rFonts w:ascii="Courier New" w:hAnsi="Courier New" w:cs="Courier New"/>
          </w:rPr>
          <w:t>VISR Project</w:t>
        </w:r>
      </w:ins>
      <w:r w:rsidRPr="00764593">
        <w:rPr>
          <w:rFonts w:ascii="Courier New" w:hAnsi="Courier New" w:cs="Courier New"/>
        </w:rPr>
        <w:t xml:space="preserve">. In return, the </w:t>
      </w:r>
      <w:del w:id="26" w:author="Franck A." w:date="2018-11-16T14:14:00Z">
        <w:r w:rsidRPr="00764593" w:rsidDel="005D3800">
          <w:rPr>
            <w:rFonts w:ascii="Courier New" w:hAnsi="Courier New" w:cs="Courier New"/>
          </w:rPr>
          <w:delText>Foundation</w:delText>
        </w:r>
      </w:del>
      <w:ins w:id="27" w:author="Franck A." w:date="2018-11-16T14:14:00Z">
        <w:r w:rsidR="005D3800">
          <w:rPr>
            <w:rFonts w:ascii="Courier New" w:hAnsi="Courier New" w:cs="Courier New"/>
          </w:rPr>
          <w:t>VISR Project</w:t>
        </w:r>
      </w:ins>
      <w:r w:rsidRPr="00764593">
        <w:rPr>
          <w:rFonts w:ascii="Courier New" w:hAnsi="Courier New" w:cs="Courier New"/>
        </w:rPr>
        <w:t xml:space="preserve"> shall not use Your Contributions in a way that is contrary to the public benefit or inconsistent with its nonprofit status and bylaws in effect at the time of the Contribution. Except for the license granted herein to the </w:t>
      </w:r>
      <w:del w:id="28" w:author="Franck A." w:date="2018-11-16T14:14:00Z">
        <w:r w:rsidRPr="00764593" w:rsidDel="005D3800">
          <w:rPr>
            <w:rFonts w:ascii="Courier New" w:hAnsi="Courier New" w:cs="Courier New"/>
          </w:rPr>
          <w:delText>Foundation</w:delText>
        </w:r>
      </w:del>
      <w:ins w:id="29" w:author="Franck A." w:date="2018-11-16T14:14:00Z">
        <w:r w:rsidR="005D3800">
          <w:rPr>
            <w:rFonts w:ascii="Courier New" w:hAnsi="Courier New" w:cs="Courier New"/>
          </w:rPr>
          <w:t>VISR Project</w:t>
        </w:r>
      </w:ins>
      <w:r w:rsidRPr="00764593">
        <w:rPr>
          <w:rFonts w:ascii="Courier New" w:hAnsi="Courier New" w:cs="Courier New"/>
        </w:rPr>
        <w:t xml:space="preserve"> and recipients of software distributed by the </w:t>
      </w:r>
      <w:del w:id="30" w:author="Franck A." w:date="2018-11-16T14:14:00Z">
        <w:r w:rsidRPr="00764593" w:rsidDel="005D3800">
          <w:rPr>
            <w:rFonts w:ascii="Courier New" w:hAnsi="Courier New" w:cs="Courier New"/>
          </w:rPr>
          <w:delText>Foundation</w:delText>
        </w:r>
      </w:del>
      <w:ins w:id="31" w:author="Franck A." w:date="2018-11-16T14:14:00Z">
        <w:r w:rsidR="005D3800">
          <w:rPr>
            <w:rFonts w:ascii="Courier New" w:hAnsi="Courier New" w:cs="Courier New"/>
          </w:rPr>
          <w:t>VISR Project</w:t>
        </w:r>
      </w:ins>
      <w:r w:rsidRPr="00764593">
        <w:rPr>
          <w:rFonts w:ascii="Courier New" w:hAnsi="Courier New" w:cs="Courier New"/>
        </w:rPr>
        <w:t xml:space="preserve">, You reserve all right, title, and interest in and to Your Contributions. </w:t>
      </w:r>
    </w:p>
    <w:p w14:paraId="2642505F" w14:textId="77777777" w:rsidR="00764593" w:rsidRPr="00764593" w:rsidRDefault="00764593" w:rsidP="00764593">
      <w:pPr>
        <w:pStyle w:val="ListParagraph"/>
        <w:numPr>
          <w:ilvl w:val="0"/>
          <w:numId w:val="4"/>
        </w:numPr>
        <w:rPr>
          <w:rFonts w:ascii="Courier New" w:hAnsi="Courier New" w:cs="Courier New"/>
        </w:rPr>
      </w:pPr>
      <w:r w:rsidRPr="00764593">
        <w:rPr>
          <w:rFonts w:ascii="Courier New" w:hAnsi="Courier New" w:cs="Courier New"/>
        </w:rPr>
        <w:t>Def</w:t>
      </w:r>
      <w:r>
        <w:rPr>
          <w:rFonts w:ascii="Courier New" w:hAnsi="Courier New" w:cs="Courier New"/>
        </w:rPr>
        <w:t>initions.</w:t>
      </w:r>
      <w:r>
        <w:rPr>
          <w:rFonts w:ascii="Courier New" w:hAnsi="Courier New" w:cs="Courier New"/>
        </w:rPr>
        <w:br/>
      </w:r>
    </w:p>
    <w:p w14:paraId="59121497" w14:textId="77777777" w:rsidR="00764593" w:rsidRDefault="00764593" w:rsidP="00E83214">
      <w:pPr>
        <w:pStyle w:val="ListParagraph"/>
        <w:numPr>
          <w:ilvl w:val="0"/>
          <w:numId w:val="5"/>
        </w:numPr>
        <w:rPr>
          <w:rFonts w:ascii="Courier New" w:hAnsi="Courier New" w:cs="Courier New"/>
        </w:rPr>
      </w:pPr>
      <w:r w:rsidRPr="00764593">
        <w:rPr>
          <w:rFonts w:ascii="Courier New" w:hAnsi="Courier New" w:cs="Courier New"/>
        </w:rPr>
        <w:t xml:space="preserve">"You" (or "Your") shall mean the copyright owner or legal entity authorized by the copyright owner that is making this Agreement with the </w:t>
      </w:r>
      <w:del w:id="32" w:author="Franck A." w:date="2018-11-16T14:14:00Z">
        <w:r w:rsidRPr="00764593" w:rsidDel="005D3800">
          <w:rPr>
            <w:rFonts w:ascii="Courier New" w:hAnsi="Courier New" w:cs="Courier New"/>
          </w:rPr>
          <w:delText>Foundation</w:delText>
        </w:r>
      </w:del>
      <w:ins w:id="33" w:author="Franck A." w:date="2018-11-16T14:14:00Z">
        <w:r w:rsidR="005D3800">
          <w:rPr>
            <w:rFonts w:ascii="Courier New" w:hAnsi="Courier New" w:cs="Courier New"/>
          </w:rPr>
          <w:t>VISR Project</w:t>
        </w:r>
      </w:ins>
      <w:r w:rsidRPr="00764593">
        <w:rPr>
          <w:rFonts w:ascii="Courier New" w:hAnsi="Courier New" w:cs="Courier New"/>
        </w:rPr>
        <w:t xml:space="preserve">.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14:paraId="25ACDB05" w14:textId="77777777" w:rsidR="00E83214" w:rsidRDefault="00764593" w:rsidP="00E83214">
      <w:pPr>
        <w:pStyle w:val="ListParagraph"/>
        <w:numPr>
          <w:ilvl w:val="0"/>
          <w:numId w:val="5"/>
        </w:numPr>
        <w:rPr>
          <w:rFonts w:ascii="Courier New" w:hAnsi="Courier New" w:cs="Courier New"/>
        </w:rPr>
      </w:pPr>
      <w:r w:rsidRPr="00764593">
        <w:rPr>
          <w:rFonts w:ascii="Courier New" w:hAnsi="Courier New" w:cs="Courier New"/>
        </w:rPr>
        <w:lastRenderedPageBreak/>
        <w:t xml:space="preserve">"Contribution" shall mean any original work of authorship, including any modifications or additions to an existing work, that is intentionally submitted by You to the </w:t>
      </w:r>
      <w:del w:id="34" w:author="Franck A." w:date="2018-11-16T14:14:00Z">
        <w:r w:rsidRPr="00764593" w:rsidDel="005D3800">
          <w:rPr>
            <w:rFonts w:ascii="Courier New" w:hAnsi="Courier New" w:cs="Courier New"/>
          </w:rPr>
          <w:delText>Foundation</w:delText>
        </w:r>
      </w:del>
      <w:ins w:id="35" w:author="Franck A." w:date="2018-11-16T14:14:00Z">
        <w:r w:rsidR="005D3800">
          <w:rPr>
            <w:rFonts w:ascii="Courier New" w:hAnsi="Courier New" w:cs="Courier New"/>
          </w:rPr>
          <w:t>VISR Project</w:t>
        </w:r>
      </w:ins>
      <w:r w:rsidRPr="00764593">
        <w:rPr>
          <w:rFonts w:ascii="Courier New" w:hAnsi="Courier New" w:cs="Courier New"/>
        </w:rPr>
        <w:t xml:space="preserve"> for inclusion in, or documentation of, any of the products owned or managed by the </w:t>
      </w:r>
      <w:del w:id="36" w:author="Franck A." w:date="2018-11-16T14:14:00Z">
        <w:r w:rsidRPr="00764593" w:rsidDel="005D3800">
          <w:rPr>
            <w:rFonts w:ascii="Courier New" w:hAnsi="Courier New" w:cs="Courier New"/>
          </w:rPr>
          <w:delText>Foundation</w:delText>
        </w:r>
      </w:del>
      <w:ins w:id="37" w:author="Franck A." w:date="2018-11-16T14:14:00Z">
        <w:r w:rsidR="005D3800">
          <w:rPr>
            <w:rFonts w:ascii="Courier New" w:hAnsi="Courier New" w:cs="Courier New"/>
          </w:rPr>
          <w:t>VISR Project</w:t>
        </w:r>
      </w:ins>
      <w:r w:rsidRPr="00764593">
        <w:rPr>
          <w:rFonts w:ascii="Courier New" w:hAnsi="Courier New" w:cs="Courier New"/>
        </w:rPr>
        <w:t xml:space="preserve"> (the "Work"). For the purposes of this definition, "submitted" means any form of electronic, verbal, or written communication sent to the </w:t>
      </w:r>
      <w:del w:id="38" w:author="Franck A." w:date="2018-11-16T14:14:00Z">
        <w:r w:rsidRPr="00764593" w:rsidDel="005D3800">
          <w:rPr>
            <w:rFonts w:ascii="Courier New" w:hAnsi="Courier New" w:cs="Courier New"/>
          </w:rPr>
          <w:delText>Foundation</w:delText>
        </w:r>
      </w:del>
      <w:ins w:id="39" w:author="Franck A." w:date="2018-11-16T14:14:00Z">
        <w:r w:rsidR="005D3800">
          <w:rPr>
            <w:rFonts w:ascii="Courier New" w:hAnsi="Courier New" w:cs="Courier New"/>
          </w:rPr>
          <w:t>VISR Project</w:t>
        </w:r>
      </w:ins>
      <w:r w:rsidRPr="00764593">
        <w:rPr>
          <w:rFonts w:ascii="Courier New" w:hAnsi="Courier New" w:cs="Courier New"/>
        </w:rPr>
        <w:t xml:space="preserve"> or its representatives, including but not limited to communication on electronic mailing lists, source code control systems, and issue tracking systems that are managed by, or on behalf of, the </w:t>
      </w:r>
      <w:del w:id="40" w:author="Franck A." w:date="2018-11-16T14:14:00Z">
        <w:r w:rsidRPr="00764593" w:rsidDel="005D3800">
          <w:rPr>
            <w:rFonts w:ascii="Courier New" w:hAnsi="Courier New" w:cs="Courier New"/>
          </w:rPr>
          <w:delText>Foundation</w:delText>
        </w:r>
      </w:del>
      <w:ins w:id="41" w:author="Franck A." w:date="2018-11-16T14:14:00Z">
        <w:r w:rsidR="005D3800">
          <w:rPr>
            <w:rFonts w:ascii="Courier New" w:hAnsi="Courier New" w:cs="Courier New"/>
          </w:rPr>
          <w:t>VISR Project</w:t>
        </w:r>
      </w:ins>
      <w:r w:rsidRPr="00764593">
        <w:rPr>
          <w:rFonts w:ascii="Courier New" w:hAnsi="Courier New" w:cs="Courier New"/>
        </w:rPr>
        <w:t xml:space="preserve"> for the purpose of discussing and improving the Work, but excluding communication that is conspicuously marked or otherwise designated in writing </w:t>
      </w:r>
      <w:r w:rsidR="00E83214">
        <w:rPr>
          <w:rFonts w:ascii="Courier New" w:hAnsi="Courier New" w:cs="Courier New"/>
        </w:rPr>
        <w:t>by You as "Not a Contribution."</w:t>
      </w:r>
      <w:r w:rsidR="00E83214">
        <w:rPr>
          <w:rFonts w:ascii="Courier New" w:hAnsi="Courier New" w:cs="Courier New"/>
        </w:rPr>
        <w:br/>
      </w:r>
    </w:p>
    <w:p w14:paraId="735B1373" w14:textId="77777777" w:rsidR="00764593" w:rsidRP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 xml:space="preserve">Grant of Copyright License. Subject to the terms and conditions of this Agreement, You hereby grant to the </w:t>
      </w:r>
      <w:del w:id="42" w:author="Franck A." w:date="2018-11-16T14:14:00Z">
        <w:r w:rsidRPr="00E83214" w:rsidDel="005D3800">
          <w:rPr>
            <w:rFonts w:ascii="Courier New" w:hAnsi="Courier New" w:cs="Courier New"/>
          </w:rPr>
          <w:delText>Foundation</w:delText>
        </w:r>
      </w:del>
      <w:ins w:id="43" w:author="Franck A." w:date="2018-11-16T14:14:00Z">
        <w:r w:rsidR="005D3800">
          <w:rPr>
            <w:rFonts w:ascii="Courier New" w:hAnsi="Courier New" w:cs="Courier New"/>
          </w:rPr>
          <w:t>VISR Project</w:t>
        </w:r>
      </w:ins>
      <w:r w:rsidRPr="00E83214">
        <w:rPr>
          <w:rFonts w:ascii="Courier New" w:hAnsi="Courier New" w:cs="Courier New"/>
        </w:rPr>
        <w:t xml:space="preserve"> and to recipients of software distributed by the </w:t>
      </w:r>
      <w:del w:id="44" w:author="Franck A." w:date="2018-11-16T14:14:00Z">
        <w:r w:rsidRPr="00E83214" w:rsidDel="005D3800">
          <w:rPr>
            <w:rFonts w:ascii="Courier New" w:hAnsi="Courier New" w:cs="Courier New"/>
          </w:rPr>
          <w:delText>Foundation</w:delText>
        </w:r>
      </w:del>
      <w:ins w:id="45" w:author="Franck A." w:date="2018-11-16T14:14:00Z">
        <w:r w:rsidR="005D3800">
          <w:rPr>
            <w:rFonts w:ascii="Courier New" w:hAnsi="Courier New" w:cs="Courier New"/>
          </w:rPr>
          <w:t>VISR Project</w:t>
        </w:r>
      </w:ins>
      <w:r w:rsidRPr="00E83214">
        <w:rPr>
          <w:rFonts w:ascii="Courier New" w:hAnsi="Courier New" w:cs="Courier New"/>
        </w:rPr>
        <w:t xml:space="preserve"> a perpetual, worldwide, non-exclusive, no-charge, royalty-free, irrevocable copyright license to reproduce, prepare derivative works of, publicly display, publicly perform, sublicense, and distribute Your Contributions and such derivative works. </w:t>
      </w:r>
      <w:r w:rsidR="00E83214" w:rsidRPr="00E83214">
        <w:rPr>
          <w:rFonts w:ascii="Courier New" w:hAnsi="Courier New" w:cs="Courier New"/>
        </w:rPr>
        <w:br/>
      </w:r>
    </w:p>
    <w:p w14:paraId="08060B4E" w14:textId="77777777" w:rsid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 xml:space="preserve">Grant of Patent License. Subject to the terms and conditions of this Agreement, You hereby grant to the </w:t>
      </w:r>
      <w:del w:id="46" w:author="Franck A." w:date="2018-11-16T14:14:00Z">
        <w:r w:rsidRPr="00E83214" w:rsidDel="005D3800">
          <w:rPr>
            <w:rFonts w:ascii="Courier New" w:hAnsi="Courier New" w:cs="Courier New"/>
          </w:rPr>
          <w:delText>Foundation</w:delText>
        </w:r>
      </w:del>
      <w:ins w:id="47" w:author="Franck A." w:date="2018-11-16T14:14:00Z">
        <w:r w:rsidR="005D3800">
          <w:rPr>
            <w:rFonts w:ascii="Courier New" w:hAnsi="Courier New" w:cs="Courier New"/>
          </w:rPr>
          <w:t>VISR Project</w:t>
        </w:r>
      </w:ins>
      <w:r w:rsidRPr="00E83214">
        <w:rPr>
          <w:rFonts w:ascii="Courier New" w:hAnsi="Courier New" w:cs="Courier New"/>
        </w:rPr>
        <w:t xml:space="preserve"> and to recipients of software distributed by the </w:t>
      </w:r>
      <w:del w:id="48" w:author="Franck A." w:date="2018-11-16T14:14:00Z">
        <w:r w:rsidRPr="00E83214" w:rsidDel="005D3800">
          <w:rPr>
            <w:rFonts w:ascii="Courier New" w:hAnsi="Courier New" w:cs="Courier New"/>
          </w:rPr>
          <w:delText>Foundation</w:delText>
        </w:r>
      </w:del>
      <w:ins w:id="49" w:author="Franck A." w:date="2018-11-16T14:14:00Z">
        <w:r w:rsidR="005D3800">
          <w:rPr>
            <w:rFonts w:ascii="Courier New" w:hAnsi="Courier New" w:cs="Courier New"/>
          </w:rPr>
          <w:t>VISR Project</w:t>
        </w:r>
      </w:ins>
      <w:r w:rsidRPr="00E83214">
        <w:rPr>
          <w:rFonts w:ascii="Courier New" w:hAnsi="Courier New" w:cs="Courier New"/>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w:t>
      </w:r>
      <w:r w:rsidR="00E83214">
        <w:rPr>
          <w:rFonts w:ascii="Courier New" w:hAnsi="Courier New" w:cs="Courier New"/>
        </w:rPr>
        <w:t xml:space="preserve"> date such litigation is filed.</w:t>
      </w:r>
      <w:r w:rsidR="00E83214">
        <w:rPr>
          <w:rFonts w:ascii="Courier New" w:hAnsi="Courier New" w:cs="Courier New"/>
        </w:rPr>
        <w:br/>
      </w:r>
    </w:p>
    <w:p w14:paraId="6AEC71CC" w14:textId="77777777" w:rsid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the </w:t>
      </w:r>
      <w:del w:id="50" w:author="Franck A." w:date="2018-11-16T14:14:00Z">
        <w:r w:rsidRPr="00E83214" w:rsidDel="005D3800">
          <w:rPr>
            <w:rFonts w:ascii="Courier New" w:hAnsi="Courier New" w:cs="Courier New"/>
          </w:rPr>
          <w:delText>Foundation</w:delText>
        </w:r>
      </w:del>
      <w:ins w:id="51" w:author="Franck A." w:date="2018-11-16T14:14:00Z">
        <w:r w:rsidR="005D3800">
          <w:rPr>
            <w:rFonts w:ascii="Courier New" w:hAnsi="Courier New" w:cs="Courier New"/>
          </w:rPr>
          <w:t xml:space="preserve">VISR </w:t>
        </w:r>
        <w:r w:rsidR="005D3800">
          <w:rPr>
            <w:rFonts w:ascii="Courier New" w:hAnsi="Courier New" w:cs="Courier New"/>
          </w:rPr>
          <w:lastRenderedPageBreak/>
          <w:t>Project</w:t>
        </w:r>
      </w:ins>
      <w:r w:rsidRPr="00E83214">
        <w:rPr>
          <w:rFonts w:ascii="Courier New" w:hAnsi="Courier New" w:cs="Courier New"/>
        </w:rPr>
        <w:t>, or that your employer has executed a separate Cor</w:t>
      </w:r>
      <w:r w:rsidR="00E83214">
        <w:rPr>
          <w:rFonts w:ascii="Courier New" w:hAnsi="Courier New" w:cs="Courier New"/>
        </w:rPr>
        <w:t xml:space="preserve">porate CLA with the </w:t>
      </w:r>
      <w:del w:id="52" w:author="Franck A." w:date="2018-11-16T14:14:00Z">
        <w:r w:rsidR="00E83214" w:rsidDel="005D3800">
          <w:rPr>
            <w:rFonts w:ascii="Courier New" w:hAnsi="Courier New" w:cs="Courier New"/>
          </w:rPr>
          <w:delText>Foundation</w:delText>
        </w:r>
      </w:del>
      <w:ins w:id="53" w:author="Franck A." w:date="2018-11-16T14:14:00Z">
        <w:r w:rsidR="005D3800">
          <w:rPr>
            <w:rFonts w:ascii="Courier New" w:hAnsi="Courier New" w:cs="Courier New"/>
          </w:rPr>
          <w:t>VISR Project</w:t>
        </w:r>
      </w:ins>
      <w:r w:rsidR="00E83214">
        <w:rPr>
          <w:rFonts w:ascii="Courier New" w:hAnsi="Courier New" w:cs="Courier New"/>
        </w:rPr>
        <w:t>.</w:t>
      </w:r>
      <w:r w:rsidR="00E83214">
        <w:rPr>
          <w:rFonts w:ascii="Courier New" w:hAnsi="Courier New" w:cs="Courier New"/>
        </w:rPr>
        <w:br/>
      </w:r>
    </w:p>
    <w:p w14:paraId="0BD67D5F" w14:textId="77777777" w:rsid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 xml:space="preserve">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w:t>
      </w:r>
      <w:r w:rsidR="00E83214">
        <w:rPr>
          <w:rFonts w:ascii="Courier New" w:hAnsi="Courier New" w:cs="Courier New"/>
        </w:rPr>
        <w:t>any part of Your Contributions.</w:t>
      </w:r>
      <w:r w:rsidR="00E83214">
        <w:rPr>
          <w:rFonts w:ascii="Courier New" w:hAnsi="Courier New" w:cs="Courier New"/>
        </w:rPr>
        <w:br/>
      </w:r>
    </w:p>
    <w:p w14:paraId="3E946C78" w14:textId="77777777" w:rsid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w:t>
      </w:r>
      <w:r w:rsidR="00E83214">
        <w:rPr>
          <w:rFonts w:ascii="Courier New" w:hAnsi="Courier New" w:cs="Courier New"/>
        </w:rPr>
        <w:t>TNESS FOR A PARTICULAR PURPOSE.</w:t>
      </w:r>
      <w:r w:rsidR="00E83214">
        <w:rPr>
          <w:rFonts w:ascii="Courier New" w:hAnsi="Courier New" w:cs="Courier New"/>
        </w:rPr>
        <w:br/>
      </w:r>
    </w:p>
    <w:p w14:paraId="5F1211F5" w14:textId="77777777" w:rsid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 xml:space="preserve">Should You wish to submit work that is not Your original creation, You may submit it to the </w:t>
      </w:r>
      <w:del w:id="54" w:author="Franck A." w:date="2018-11-16T14:14:00Z">
        <w:r w:rsidRPr="00E83214" w:rsidDel="005D3800">
          <w:rPr>
            <w:rFonts w:ascii="Courier New" w:hAnsi="Courier New" w:cs="Courier New"/>
          </w:rPr>
          <w:delText>Foundation</w:delText>
        </w:r>
      </w:del>
      <w:ins w:id="55" w:author="Franck A." w:date="2018-11-16T14:14:00Z">
        <w:r w:rsidR="005D3800">
          <w:rPr>
            <w:rFonts w:ascii="Courier New" w:hAnsi="Courier New" w:cs="Courier New"/>
          </w:rPr>
          <w:t>VISR Project</w:t>
        </w:r>
      </w:ins>
      <w:r w:rsidRPr="00E83214">
        <w:rPr>
          <w:rFonts w:ascii="Courier New" w:hAnsi="Courier New" w:cs="Courier New"/>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r w:rsidR="00E83214">
        <w:rPr>
          <w:rFonts w:ascii="Courier New" w:hAnsi="Courier New" w:cs="Courier New"/>
        </w:rPr>
        <w:br/>
      </w:r>
    </w:p>
    <w:p w14:paraId="5347C017" w14:textId="77777777" w:rsidR="00E83214" w:rsidRDefault="00764593" w:rsidP="00E83214">
      <w:pPr>
        <w:pStyle w:val="ListParagraph"/>
        <w:numPr>
          <w:ilvl w:val="0"/>
          <w:numId w:val="4"/>
        </w:numPr>
        <w:rPr>
          <w:rFonts w:ascii="Courier New" w:hAnsi="Courier New" w:cs="Courier New"/>
        </w:rPr>
      </w:pPr>
      <w:r w:rsidRPr="00E83214">
        <w:rPr>
          <w:rFonts w:ascii="Courier New" w:hAnsi="Courier New" w:cs="Courier New"/>
        </w:rPr>
        <w:t xml:space="preserve">You agree to notify the </w:t>
      </w:r>
      <w:del w:id="56" w:author="Franck A." w:date="2018-11-16T14:14:00Z">
        <w:r w:rsidRPr="00E83214" w:rsidDel="005D3800">
          <w:rPr>
            <w:rFonts w:ascii="Courier New" w:hAnsi="Courier New" w:cs="Courier New"/>
          </w:rPr>
          <w:delText>Foundation</w:delText>
        </w:r>
      </w:del>
      <w:ins w:id="57" w:author="Franck A." w:date="2018-11-16T14:14:00Z">
        <w:r w:rsidR="005D3800">
          <w:rPr>
            <w:rFonts w:ascii="Courier New" w:hAnsi="Courier New" w:cs="Courier New"/>
          </w:rPr>
          <w:t>VISR Project</w:t>
        </w:r>
      </w:ins>
      <w:r w:rsidRPr="00E83214">
        <w:rPr>
          <w:rFonts w:ascii="Courier New" w:hAnsi="Courier New" w:cs="Courier New"/>
        </w:rPr>
        <w:t xml:space="preserve"> of any facts or circumstances of which you become aware that would make these representations inac</w:t>
      </w:r>
      <w:r w:rsidR="00E83214">
        <w:rPr>
          <w:rFonts w:ascii="Courier New" w:hAnsi="Courier New" w:cs="Courier New"/>
        </w:rPr>
        <w:t>curate in any respect.</w:t>
      </w:r>
    </w:p>
    <w:p w14:paraId="02A11544" w14:textId="77777777" w:rsidR="00E83214" w:rsidRDefault="00E83214" w:rsidP="00E83214">
      <w:pPr>
        <w:pStyle w:val="ListParagraph"/>
        <w:ind w:left="765"/>
        <w:rPr>
          <w:rFonts w:ascii="Courier New" w:hAnsi="Courier New" w:cs="Courier New"/>
        </w:rPr>
      </w:pPr>
      <w:r>
        <w:rPr>
          <w:rFonts w:ascii="Courier New" w:hAnsi="Courier New" w:cs="Courier New"/>
        </w:rPr>
        <w:br/>
      </w:r>
      <w:r>
        <w:rPr>
          <w:rFonts w:ascii="Courier New" w:hAnsi="Courier New" w:cs="Courier New"/>
        </w:rPr>
        <w:br/>
      </w:r>
    </w:p>
    <w:p w14:paraId="78B97C2F" w14:textId="12F3A2DF" w:rsidR="007A1FC9" w:rsidRDefault="00E83214" w:rsidP="00E83214">
      <w:pPr>
        <w:ind w:left="360"/>
        <w:rPr>
          <w:ins w:id="58" w:author="Franck A." w:date="2019-02-18T17:16:00Z"/>
          <w:rFonts w:ascii="Courier New" w:hAnsi="Courier New" w:cs="Courier New"/>
        </w:rPr>
      </w:pPr>
      <w:r>
        <w:rPr>
          <w:rFonts w:ascii="Courier New" w:hAnsi="Courier New" w:cs="Courier New"/>
        </w:rPr>
        <w:t>Please sign:</w:t>
      </w:r>
      <w:r w:rsidR="00764593" w:rsidRPr="00E83214">
        <w:rPr>
          <w:rFonts w:ascii="Courier New" w:hAnsi="Courier New" w:cs="Courier New"/>
        </w:rPr>
        <w:t>_________</w:t>
      </w:r>
      <w:r>
        <w:rPr>
          <w:rFonts w:ascii="Courier New" w:hAnsi="Courier New" w:cs="Courier New"/>
        </w:rPr>
        <w:t>_________________________Date:______________</w:t>
      </w:r>
    </w:p>
    <w:p w14:paraId="27BC05C0" w14:textId="73356E30" w:rsidR="0068668E" w:rsidRDefault="0068668E" w:rsidP="00E83214">
      <w:pPr>
        <w:ind w:left="360"/>
        <w:rPr>
          <w:ins w:id="59" w:author="Franck A." w:date="2019-02-18T17:16:00Z"/>
          <w:rFonts w:ascii="Courier New" w:hAnsi="Courier New" w:cs="Courier New"/>
        </w:rPr>
      </w:pPr>
    </w:p>
    <w:p w14:paraId="63D126AA" w14:textId="69C53214" w:rsidR="0068668E" w:rsidRDefault="0068668E" w:rsidP="00E83214">
      <w:pPr>
        <w:ind w:left="360"/>
        <w:rPr>
          <w:ins w:id="60" w:author="Franck A." w:date="2019-02-18T17:16:00Z"/>
          <w:rFonts w:ascii="Courier New" w:hAnsi="Courier New" w:cs="Courier New"/>
        </w:rPr>
      </w:pPr>
    </w:p>
    <w:p w14:paraId="3FCC1281" w14:textId="4E7543C9" w:rsidR="0068668E" w:rsidRPr="0068668E" w:rsidRDefault="0068668E" w:rsidP="0068668E">
      <w:pPr>
        <w:pStyle w:val="HTMLPreformatted"/>
        <w:rPr>
          <w:color w:val="000000"/>
          <w:rPrChange w:id="61" w:author="Franck A." w:date="2019-02-18T17:17:00Z">
            <w:rPr>
              <w:rFonts w:ascii="Courier New" w:hAnsi="Courier New" w:cs="Courier New"/>
            </w:rPr>
          </w:rPrChange>
        </w:rPr>
        <w:pPrChange w:id="62" w:author="Franck A." w:date="2019-02-18T17:17:00Z">
          <w:pPr>
            <w:ind w:left="360"/>
          </w:pPr>
        </w:pPrChange>
      </w:pPr>
      <w:ins w:id="63" w:author="Franck A." w:date="2019-02-18T17:16:00Z">
        <w:r>
          <w:rPr>
            <w:color w:val="000000"/>
          </w:rPr>
          <w:t xml:space="preserve">Note: this copyright license agreement is derived from </w:t>
        </w:r>
        <w:r>
          <w:t>The Apache Software Foundation</w:t>
        </w:r>
        <w:r>
          <w:rPr>
            <w:color w:val="000000"/>
          </w:rPr>
          <w:t xml:space="preserve"> </w:t>
        </w:r>
      </w:ins>
      <w:ins w:id="64" w:author="Franck A." w:date="2019-02-18T17:17:00Z">
        <w:r>
          <w:t>Individual Contributor License Agreement ("Agreement") V2.0</w:t>
        </w:r>
        <w:r>
          <w:t xml:space="preserve"> </w:t>
        </w:r>
      </w:ins>
      <w:ins w:id="65" w:author="Franck A." w:date="2019-02-18T17:16:00Z">
        <w:r>
          <w:rPr>
            <w:color w:val="000000"/>
          </w:rPr>
          <w:fldChar w:fldCharType="begin"/>
        </w:r>
        <w:r>
          <w:rPr>
            <w:color w:val="000000"/>
          </w:rPr>
          <w:instrText xml:space="preserve"> HYPERLINK "</w:instrText>
        </w:r>
        <w:r w:rsidRPr="00304211">
          <w:rPr>
            <w:color w:val="000000"/>
          </w:rPr>
          <w:instrText>http://apache.org/licenses/</w:instrText>
        </w:r>
        <w:r>
          <w:rPr>
            <w:color w:val="000000"/>
          </w:rPr>
          <w:instrText xml:space="preserve">" </w:instrText>
        </w:r>
        <w:r>
          <w:rPr>
            <w:color w:val="000000"/>
          </w:rPr>
          <w:fldChar w:fldCharType="separate"/>
        </w:r>
        <w:r w:rsidRPr="002C70C6">
          <w:rPr>
            <w:rStyle w:val="Hyperlink"/>
          </w:rPr>
          <w:t>http://apache.org/licenses/</w:t>
        </w:r>
        <w:r>
          <w:rPr>
            <w:color w:val="000000"/>
          </w:rPr>
          <w:fldChar w:fldCharType="end"/>
        </w:r>
        <w:r>
          <w:rPr>
            <w:color w:val="000000"/>
          </w:rPr>
          <w:t xml:space="preserve"> </w:t>
        </w:r>
      </w:ins>
    </w:p>
    <w:sectPr w:rsidR="0068668E" w:rsidRPr="006866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Franck A." w:date="2018-11-05T10:26:00Z" w:initials="FA">
    <w:p w14:paraId="35D42523" w14:textId="77777777" w:rsidR="005D3800" w:rsidRDefault="005D3800" w:rsidP="005D3800">
      <w:pPr>
        <w:pStyle w:val="CommentText"/>
      </w:pPr>
      <w:r>
        <w:rPr>
          <w:rStyle w:val="CommentReference"/>
        </w:rPr>
        <w:annotationRef/>
      </w:r>
      <w:r>
        <w:t>I would hope to use the same agreement for the VISR framework and other repositories under the VISR name (for example the VISR production suite, tutorials,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D425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778D8"/>
    <w:multiLevelType w:val="hybridMultilevel"/>
    <w:tmpl w:val="AECA2B70"/>
    <w:lvl w:ilvl="0" w:tplc="8286BF02">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0499E"/>
    <w:multiLevelType w:val="hybridMultilevel"/>
    <w:tmpl w:val="2D1604A8"/>
    <w:lvl w:ilvl="0" w:tplc="8286BF02">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E26E52"/>
    <w:multiLevelType w:val="hybridMultilevel"/>
    <w:tmpl w:val="84A2AD2A"/>
    <w:lvl w:ilvl="0" w:tplc="8286BF02">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195E5A"/>
    <w:multiLevelType w:val="hybridMultilevel"/>
    <w:tmpl w:val="C0F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625909"/>
    <w:multiLevelType w:val="hybridMultilevel"/>
    <w:tmpl w:val="E836E33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k A.">
    <w15:presenceInfo w15:providerId="AD" w15:userId="S-1-5-21-2015846570-11164191-355810188-319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593"/>
    <w:rsid w:val="000B4435"/>
    <w:rsid w:val="005A33C6"/>
    <w:rsid w:val="005D3800"/>
    <w:rsid w:val="0068668E"/>
    <w:rsid w:val="00764593"/>
    <w:rsid w:val="00781684"/>
    <w:rsid w:val="007A1FC9"/>
    <w:rsid w:val="0099502E"/>
    <w:rsid w:val="00D87896"/>
    <w:rsid w:val="00E8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5650"/>
  <w15:chartTrackingRefBased/>
  <w15:docId w15:val="{3E02EF36-857E-4475-8C25-677EE440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93"/>
    <w:pPr>
      <w:ind w:left="720"/>
      <w:contextualSpacing/>
    </w:pPr>
  </w:style>
  <w:style w:type="paragraph" w:styleId="BalloonText">
    <w:name w:val="Balloon Text"/>
    <w:basedOn w:val="Normal"/>
    <w:link w:val="BalloonTextChar"/>
    <w:uiPriority w:val="99"/>
    <w:semiHidden/>
    <w:unhideWhenUsed/>
    <w:rsid w:val="005D3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800"/>
    <w:rPr>
      <w:rFonts w:ascii="Segoe UI" w:hAnsi="Segoe UI" w:cs="Segoe UI"/>
      <w:sz w:val="18"/>
      <w:szCs w:val="18"/>
    </w:rPr>
  </w:style>
  <w:style w:type="paragraph" w:styleId="HTMLPreformatted">
    <w:name w:val="HTML Preformatted"/>
    <w:basedOn w:val="Normal"/>
    <w:link w:val="HTMLPreformattedChar"/>
    <w:uiPriority w:val="99"/>
    <w:unhideWhenUsed/>
    <w:rsid w:val="005D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D3800"/>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5D3800"/>
    <w:rPr>
      <w:sz w:val="16"/>
      <w:szCs w:val="16"/>
    </w:rPr>
  </w:style>
  <w:style w:type="paragraph" w:styleId="CommentText">
    <w:name w:val="annotation text"/>
    <w:basedOn w:val="Normal"/>
    <w:link w:val="CommentTextChar"/>
    <w:uiPriority w:val="99"/>
    <w:semiHidden/>
    <w:unhideWhenUsed/>
    <w:rsid w:val="005D3800"/>
    <w:pPr>
      <w:spacing w:line="240" w:lineRule="auto"/>
    </w:pPr>
    <w:rPr>
      <w:sz w:val="20"/>
      <w:szCs w:val="20"/>
    </w:rPr>
  </w:style>
  <w:style w:type="character" w:customStyle="1" w:styleId="CommentTextChar">
    <w:name w:val="Comment Text Char"/>
    <w:basedOn w:val="DefaultParagraphFont"/>
    <w:link w:val="CommentText"/>
    <w:uiPriority w:val="99"/>
    <w:semiHidden/>
    <w:rsid w:val="005D3800"/>
    <w:rPr>
      <w:sz w:val="20"/>
      <w:szCs w:val="20"/>
    </w:rPr>
  </w:style>
  <w:style w:type="paragraph" w:styleId="CommentSubject">
    <w:name w:val="annotation subject"/>
    <w:basedOn w:val="CommentText"/>
    <w:next w:val="CommentText"/>
    <w:link w:val="CommentSubjectChar"/>
    <w:uiPriority w:val="99"/>
    <w:semiHidden/>
    <w:unhideWhenUsed/>
    <w:rsid w:val="005D3800"/>
    <w:rPr>
      <w:b/>
      <w:bCs/>
    </w:rPr>
  </w:style>
  <w:style w:type="character" w:customStyle="1" w:styleId="CommentSubjectChar">
    <w:name w:val="Comment Subject Char"/>
    <w:basedOn w:val="CommentTextChar"/>
    <w:link w:val="CommentSubject"/>
    <w:uiPriority w:val="99"/>
    <w:semiHidden/>
    <w:rsid w:val="005D3800"/>
    <w:rPr>
      <w:b/>
      <w:bCs/>
      <w:sz w:val="20"/>
      <w:szCs w:val="20"/>
    </w:rPr>
  </w:style>
  <w:style w:type="character" w:styleId="Hyperlink">
    <w:name w:val="Hyperlink"/>
    <w:basedOn w:val="DefaultParagraphFont"/>
    <w:uiPriority w:val="99"/>
    <w:unhideWhenUsed/>
    <w:rsid w:val="00686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dc:creator>
  <cp:keywords/>
  <dc:description/>
  <cp:lastModifiedBy>Franck A.</cp:lastModifiedBy>
  <cp:revision>2</cp:revision>
  <dcterms:created xsi:type="dcterms:W3CDTF">2019-02-18T17:25:00Z</dcterms:created>
  <dcterms:modified xsi:type="dcterms:W3CDTF">2019-02-18T17:25:00Z</dcterms:modified>
</cp:coreProperties>
</file>